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0FED" w14:textId="6A05A362" w:rsidR="00F25636" w:rsidRDefault="00F25636">
      <w:pPr>
        <w:rPr>
          <w:rFonts w:ascii="Georgia" w:hAnsi="Georgia"/>
          <w:sz w:val="24"/>
          <w:szCs w:val="24"/>
        </w:rPr>
      </w:pPr>
      <w:r>
        <w:rPr>
          <w:rFonts w:ascii="Georgia" w:hAnsi="Georgia"/>
          <w:b/>
          <w:bCs/>
          <w:sz w:val="24"/>
          <w:szCs w:val="24"/>
        </w:rPr>
        <w:t xml:space="preserve">                                              </w:t>
      </w:r>
      <w:r>
        <w:rPr>
          <w:rFonts w:ascii="Georgia" w:hAnsi="Georgia"/>
          <w:b/>
          <w:bCs/>
          <w:sz w:val="24"/>
          <w:szCs w:val="24"/>
          <w:u w:val="single"/>
        </w:rPr>
        <w:t xml:space="preserve">1302 QUIZ ONE QUESTIONS—FONER </w:t>
      </w:r>
    </w:p>
    <w:p w14:paraId="345B8EB7" w14:textId="77777777" w:rsidR="00F25636" w:rsidRDefault="00F25636">
      <w:pPr>
        <w:rPr>
          <w:rFonts w:ascii="Georgia" w:hAnsi="Georgia"/>
          <w:sz w:val="24"/>
          <w:szCs w:val="24"/>
        </w:rPr>
      </w:pPr>
    </w:p>
    <w:p w14:paraId="1A80A078" w14:textId="47C9726E" w:rsidR="00635DD6" w:rsidRDefault="00F25636">
      <w:pPr>
        <w:rPr>
          <w:rFonts w:ascii="Georgia" w:hAnsi="Georgia"/>
          <w:sz w:val="24"/>
          <w:szCs w:val="24"/>
        </w:rPr>
      </w:pPr>
      <w:r>
        <w:rPr>
          <w:rFonts w:ascii="Georgia" w:hAnsi="Georgia"/>
          <w:sz w:val="24"/>
          <w:szCs w:val="24"/>
        </w:rPr>
        <w:t>CHAPTER 15</w:t>
      </w:r>
    </w:p>
    <w:p w14:paraId="1637B730" w14:textId="06F2ECF3" w:rsidR="00F25636" w:rsidRDefault="00F25636" w:rsidP="00F25636">
      <w:pPr>
        <w:pStyle w:val="ListParagraph"/>
        <w:numPr>
          <w:ilvl w:val="0"/>
          <w:numId w:val="2"/>
        </w:numPr>
        <w:rPr>
          <w:rFonts w:ascii="Georgia" w:hAnsi="Georgia"/>
          <w:sz w:val="24"/>
          <w:szCs w:val="24"/>
        </w:rPr>
      </w:pPr>
      <w:r>
        <w:rPr>
          <w:rFonts w:ascii="Georgia" w:hAnsi="Georgia"/>
          <w:sz w:val="24"/>
          <w:szCs w:val="24"/>
        </w:rPr>
        <w:t>What was the meaning (understanding) of freedom by African Americans? p.565</w:t>
      </w:r>
    </w:p>
    <w:p w14:paraId="4A8041A7" w14:textId="26674166" w:rsidR="00F25636" w:rsidRDefault="00F25636" w:rsidP="00F25636">
      <w:pPr>
        <w:pStyle w:val="ListParagraph"/>
        <w:rPr>
          <w:rFonts w:ascii="Georgia" w:hAnsi="Georgia"/>
          <w:sz w:val="24"/>
          <w:szCs w:val="24"/>
        </w:rPr>
      </w:pPr>
      <w:r>
        <w:rPr>
          <w:rFonts w:ascii="Georgia" w:hAnsi="Georgia"/>
          <w:sz w:val="24"/>
          <w:szCs w:val="24"/>
        </w:rPr>
        <w:t>Blacks and the Meaning of Freedom</w:t>
      </w:r>
    </w:p>
    <w:p w14:paraId="4E09DB8B" w14:textId="77777777" w:rsidR="006E39F9" w:rsidRPr="00D3710A" w:rsidRDefault="003E572A" w:rsidP="00F25636">
      <w:pPr>
        <w:pStyle w:val="ListParagraph"/>
        <w:rPr>
          <w:sz w:val="23"/>
          <w:szCs w:val="23"/>
          <w:shd w:val="clear" w:color="auto" w:fill="F8F9A5"/>
        </w:rPr>
      </w:pPr>
      <w:proofErr w:type="gramStart"/>
      <w:ins w:id="0" w:author="Unknown">
        <w:r w:rsidRPr="00D3710A">
          <w:rPr>
            <w:sz w:val="23"/>
            <w:szCs w:val="23"/>
            <w:shd w:val="clear" w:color="auto" w:fill="F8F9A5"/>
          </w:rPr>
          <w:t>African-Americans</w:t>
        </w:r>
        <w:proofErr w:type="gramEnd"/>
        <w:r w:rsidRPr="00D3710A">
          <w:rPr>
            <w:sz w:val="23"/>
            <w:szCs w:val="23"/>
            <w:shd w:val="clear" w:color="auto" w:fill="F8F9A5"/>
          </w:rPr>
          <w:t>’ understanding of freedom was shaped by their experiences as slaves and their</w:t>
        </w:r>
      </w:ins>
    </w:p>
    <w:p w14:paraId="67200337" w14:textId="77777777" w:rsidR="006E39F9" w:rsidRPr="00D3710A" w:rsidRDefault="003E572A" w:rsidP="00F25636">
      <w:pPr>
        <w:pStyle w:val="ListParagraph"/>
        <w:rPr>
          <w:sz w:val="23"/>
          <w:szCs w:val="23"/>
          <w:shd w:val="clear" w:color="auto" w:fill="F8F9A5"/>
        </w:rPr>
      </w:pPr>
      <w:ins w:id="1" w:author="Unknown">
        <w:r w:rsidRPr="00D3710A">
          <w:rPr>
            <w:sz w:val="23"/>
            <w:szCs w:val="23"/>
            <w:shd w:val="clear" w:color="auto" w:fill="F8F9A5"/>
          </w:rPr>
          <w:t> </w:t>
        </w:r>
      </w:ins>
      <w:r w:rsidR="006E39F9" w:rsidRPr="00D3710A">
        <w:rPr>
          <w:sz w:val="23"/>
          <w:szCs w:val="23"/>
          <w:shd w:val="clear" w:color="auto" w:fill="F8F9A5"/>
        </w:rPr>
        <w:t>o</w:t>
      </w:r>
      <w:ins w:id="2" w:author="Unknown">
        <w:r w:rsidRPr="00D3710A">
          <w:rPr>
            <w:sz w:val="23"/>
            <w:szCs w:val="23"/>
            <w:shd w:val="clear" w:color="auto" w:fill="F8F9A5"/>
          </w:rPr>
          <w:t>bservation of the free society around them. To begin with, freedom meant escaping the </w:t>
        </w:r>
      </w:ins>
    </w:p>
    <w:p w14:paraId="6244BDF2" w14:textId="6B383A43" w:rsidR="003E572A" w:rsidRPr="00D3710A" w:rsidRDefault="003E572A" w:rsidP="00F25636">
      <w:pPr>
        <w:pStyle w:val="ListParagraph"/>
        <w:rPr>
          <w:rFonts w:ascii="Georgia" w:hAnsi="Georgia"/>
          <w:sz w:val="24"/>
          <w:szCs w:val="24"/>
        </w:rPr>
      </w:pPr>
      <w:ins w:id="3" w:author="Unknown">
        <w:r w:rsidRPr="00D3710A">
          <w:rPr>
            <w:sz w:val="23"/>
            <w:szCs w:val="23"/>
            <w:shd w:val="clear" w:color="auto" w:fill="F8F9A5"/>
          </w:rPr>
          <w:t>numerous injustices of slavery—punishment by the lash, the separation of families, denial of access to education, the sexual exploitation of black women by their owners—and sharing in the rights and opportunities of American citizens.</w:t>
        </w:r>
      </w:ins>
    </w:p>
    <w:p w14:paraId="312F8785" w14:textId="77777777" w:rsidR="003E572A" w:rsidRPr="00F25636" w:rsidRDefault="003E572A" w:rsidP="00F25636">
      <w:pPr>
        <w:pStyle w:val="ListParagraph"/>
        <w:rPr>
          <w:rFonts w:ascii="Georgia" w:hAnsi="Georgia"/>
          <w:sz w:val="24"/>
          <w:szCs w:val="24"/>
        </w:rPr>
      </w:pPr>
    </w:p>
    <w:p w14:paraId="6194C860" w14:textId="30505BF2" w:rsidR="00F25636" w:rsidRDefault="00F25636" w:rsidP="00F25636">
      <w:pPr>
        <w:pStyle w:val="ListParagraph"/>
        <w:numPr>
          <w:ilvl w:val="0"/>
          <w:numId w:val="2"/>
        </w:numPr>
        <w:rPr>
          <w:rFonts w:ascii="Georgia" w:hAnsi="Georgia"/>
          <w:sz w:val="24"/>
          <w:szCs w:val="24"/>
        </w:rPr>
      </w:pPr>
      <w:r>
        <w:rPr>
          <w:rFonts w:ascii="Georgia" w:hAnsi="Georgia"/>
          <w:sz w:val="24"/>
          <w:szCs w:val="24"/>
        </w:rPr>
        <w:t>How did Black women see their role after having “withdrawn” from field labor and work as house servants (planters’ complaint)? p.</w:t>
      </w:r>
      <w:proofErr w:type="gramStart"/>
      <w:r>
        <w:rPr>
          <w:rFonts w:ascii="Georgia" w:hAnsi="Georgia"/>
          <w:sz w:val="24"/>
          <w:szCs w:val="24"/>
        </w:rPr>
        <w:t>566</w:t>
      </w:r>
      <w:proofErr w:type="gramEnd"/>
    </w:p>
    <w:p w14:paraId="15E41F6B" w14:textId="65A97455" w:rsidR="00F25636" w:rsidRDefault="00F25636" w:rsidP="00F25636">
      <w:pPr>
        <w:pStyle w:val="ListParagraph"/>
        <w:rPr>
          <w:rFonts w:ascii="Georgia" w:hAnsi="Georgia"/>
          <w:sz w:val="24"/>
          <w:szCs w:val="24"/>
        </w:rPr>
      </w:pPr>
      <w:r>
        <w:rPr>
          <w:rFonts w:ascii="Georgia" w:hAnsi="Georgia"/>
          <w:sz w:val="24"/>
          <w:szCs w:val="24"/>
        </w:rPr>
        <w:t>Families in Freedom</w:t>
      </w:r>
    </w:p>
    <w:p w14:paraId="30E0D000" w14:textId="3B9851CA" w:rsidR="00D3710A" w:rsidRDefault="00D3710A" w:rsidP="00F25636">
      <w:pPr>
        <w:pStyle w:val="ListParagraph"/>
        <w:rPr>
          <w:rFonts w:ascii="Georgia" w:hAnsi="Georgia"/>
          <w:sz w:val="24"/>
          <w:szCs w:val="24"/>
        </w:rPr>
      </w:pPr>
    </w:p>
    <w:p w14:paraId="5D86784A" w14:textId="01F260BB" w:rsidR="00D3710A" w:rsidRDefault="00D3710A" w:rsidP="00F25636">
      <w:pPr>
        <w:pStyle w:val="ListParagraph"/>
        <w:rPr>
          <w:rFonts w:ascii="Georgia" w:hAnsi="Georgia"/>
          <w:sz w:val="24"/>
          <w:szCs w:val="24"/>
        </w:rPr>
      </w:pPr>
      <w:r w:rsidRPr="00D3710A">
        <w:rPr>
          <w:rFonts w:ascii="Arial" w:hAnsi="Arial" w:cs="Arial"/>
          <w:color w:val="1A1D28"/>
          <w:highlight w:val="yellow"/>
          <w:shd w:val="clear" w:color="auto" w:fill="FFFFFF"/>
        </w:rPr>
        <w:t>Immediately after the Civil War, planters complained that freedwomen had "withdrawn" from field labor and work as house servants. Many black women preferred to devote more time to their families than had been possible under slavery, and men considered it a badge of honor to see their wives remain at home. Eventually, the dire poverty of the black community would compel a far higher proportion of black women than white women to go to work for wages.</w:t>
      </w:r>
    </w:p>
    <w:p w14:paraId="1360E30C" w14:textId="6B611C21" w:rsidR="00F25636" w:rsidRDefault="00F25636" w:rsidP="00F25636">
      <w:pPr>
        <w:pStyle w:val="ListParagraph"/>
        <w:numPr>
          <w:ilvl w:val="0"/>
          <w:numId w:val="2"/>
        </w:numPr>
        <w:rPr>
          <w:rFonts w:ascii="Georgia" w:hAnsi="Georgia"/>
          <w:sz w:val="24"/>
          <w:szCs w:val="24"/>
        </w:rPr>
      </w:pPr>
      <w:r>
        <w:rPr>
          <w:rFonts w:ascii="Georgia" w:hAnsi="Georgia"/>
          <w:sz w:val="24"/>
          <w:szCs w:val="24"/>
        </w:rPr>
        <w:t xml:space="preserve"> </w:t>
      </w:r>
      <w:r w:rsidRPr="00556F08">
        <w:rPr>
          <w:rFonts w:ascii="Georgia" w:hAnsi="Georgia"/>
          <w:sz w:val="24"/>
          <w:szCs w:val="24"/>
          <w:highlight w:val="green"/>
        </w:rPr>
        <w:t>How did the independent Black church play a part in the Black community</w:t>
      </w:r>
      <w:r>
        <w:rPr>
          <w:rFonts w:ascii="Georgia" w:hAnsi="Georgia"/>
          <w:sz w:val="24"/>
          <w:szCs w:val="24"/>
        </w:rPr>
        <w:t>? (hint: know the denominations and the functions the church served). Pp.566-567</w:t>
      </w:r>
    </w:p>
    <w:p w14:paraId="0781131B" w14:textId="35C173E6" w:rsidR="00F25636" w:rsidRDefault="00F25636" w:rsidP="00F25636">
      <w:pPr>
        <w:pStyle w:val="ListParagraph"/>
        <w:rPr>
          <w:rFonts w:ascii="Georgia" w:hAnsi="Georgia"/>
          <w:sz w:val="24"/>
          <w:szCs w:val="24"/>
        </w:rPr>
      </w:pPr>
      <w:r>
        <w:rPr>
          <w:rFonts w:ascii="Georgia" w:hAnsi="Georgia"/>
          <w:sz w:val="24"/>
          <w:szCs w:val="24"/>
        </w:rPr>
        <w:t>Church and School</w:t>
      </w:r>
    </w:p>
    <w:p w14:paraId="5988141F" w14:textId="5478D3BC" w:rsidR="00566089" w:rsidRDefault="00566089" w:rsidP="00F25636">
      <w:pPr>
        <w:pStyle w:val="ListParagraph"/>
        <w:rPr>
          <w:rFonts w:ascii="Georgia" w:hAnsi="Georgia"/>
          <w:sz w:val="24"/>
          <w:szCs w:val="24"/>
        </w:rPr>
      </w:pPr>
    </w:p>
    <w:p w14:paraId="3A5FB168" w14:textId="0D34AEE6" w:rsidR="00566089" w:rsidRDefault="00566089" w:rsidP="00F25636">
      <w:pPr>
        <w:pStyle w:val="ListParagraph"/>
        <w:rPr>
          <w:rFonts w:ascii="Georgia" w:hAnsi="Georgia"/>
          <w:sz w:val="24"/>
          <w:szCs w:val="24"/>
        </w:rPr>
      </w:pPr>
      <w:r w:rsidRPr="00566089">
        <w:rPr>
          <w:rFonts w:ascii="Arial" w:hAnsi="Arial" w:cs="Arial"/>
          <w:color w:val="1A1D28"/>
          <w:highlight w:val="yellow"/>
          <w:shd w:val="clear" w:color="auto" w:fill="FFFFFF"/>
        </w:rPr>
        <w:t>The rise of the independent black church, with Methodists and Baptists commanding the largest followings, redrew the religious map of the South. As the major institution independent of white control, the church played a central role in the black community. A place of worship, it also housed schools, social events, and political gatherings. Black ministers came to play a major role in politics. Some 250 held public office during Reconstruction.</w:t>
      </w:r>
    </w:p>
    <w:p w14:paraId="2C69E71F" w14:textId="12AC1A83" w:rsidR="00F25636" w:rsidRDefault="00F25636" w:rsidP="00F25636">
      <w:pPr>
        <w:pStyle w:val="ListParagraph"/>
        <w:numPr>
          <w:ilvl w:val="0"/>
          <w:numId w:val="2"/>
        </w:numPr>
        <w:rPr>
          <w:rFonts w:ascii="Georgia" w:hAnsi="Georgia"/>
          <w:sz w:val="24"/>
          <w:szCs w:val="24"/>
        </w:rPr>
      </w:pPr>
      <w:r w:rsidRPr="00556F08">
        <w:rPr>
          <w:rFonts w:ascii="Georgia" w:hAnsi="Georgia"/>
          <w:sz w:val="24"/>
          <w:szCs w:val="24"/>
          <w:highlight w:val="green"/>
        </w:rPr>
        <w:t>What w</w:t>
      </w:r>
      <w:r>
        <w:rPr>
          <w:rFonts w:ascii="Georgia" w:hAnsi="Georgia"/>
          <w:sz w:val="24"/>
          <w:szCs w:val="24"/>
        </w:rPr>
        <w:t>ere the motivations driving the “thirst for learning” in the Black community? p.567 Church and School</w:t>
      </w:r>
    </w:p>
    <w:p w14:paraId="6F81D513" w14:textId="5B82AEE2" w:rsidR="00FC5DE5" w:rsidRPr="00FC5DE5" w:rsidRDefault="00FC5DE5" w:rsidP="00FC5DE5">
      <w:pPr>
        <w:pStyle w:val="ListParagraph"/>
        <w:rPr>
          <w:rFonts w:ascii="Georgia" w:hAnsi="Georgia"/>
          <w:sz w:val="28"/>
          <w:szCs w:val="28"/>
        </w:rPr>
      </w:pPr>
      <w:r>
        <w:rPr>
          <w:rStyle w:val="termtext"/>
          <w:sz w:val="24"/>
          <w:szCs w:val="24"/>
          <w:highlight w:val="yellow"/>
        </w:rPr>
        <w:t xml:space="preserve">The thirst for learning sprang from many sources – a </w:t>
      </w:r>
      <w:r w:rsidRPr="00FC5DE5">
        <w:rPr>
          <w:rStyle w:val="termtext"/>
          <w:sz w:val="24"/>
          <w:szCs w:val="24"/>
          <w:highlight w:val="yellow"/>
        </w:rPr>
        <w:t>desire to read the Bible, the need to prepare for the economic marketplace, and the opportunity, which arose in 1867, to take part in politics.</w:t>
      </w:r>
    </w:p>
    <w:p w14:paraId="62C4FABA" w14:textId="0818561F" w:rsidR="00F25636" w:rsidRDefault="00F25636" w:rsidP="00F25636">
      <w:pPr>
        <w:pStyle w:val="ListParagraph"/>
        <w:numPr>
          <w:ilvl w:val="0"/>
          <w:numId w:val="2"/>
        </w:numPr>
        <w:rPr>
          <w:rFonts w:ascii="Georgia" w:hAnsi="Georgia"/>
          <w:sz w:val="24"/>
          <w:szCs w:val="24"/>
        </w:rPr>
      </w:pPr>
      <w:r w:rsidRPr="00556F08">
        <w:rPr>
          <w:rFonts w:ascii="Georgia" w:hAnsi="Georgia"/>
          <w:sz w:val="24"/>
          <w:szCs w:val="24"/>
          <w:highlight w:val="green"/>
        </w:rPr>
        <w:t>What were</w:t>
      </w:r>
      <w:r>
        <w:rPr>
          <w:rFonts w:ascii="Georgia" w:hAnsi="Georgia"/>
          <w:sz w:val="24"/>
          <w:szCs w:val="24"/>
        </w:rPr>
        <w:t xml:space="preserve"> the goals/objectives of the Freedmen’s Bureau agents? p.</w:t>
      </w:r>
      <w:proofErr w:type="gramStart"/>
      <w:r>
        <w:rPr>
          <w:rFonts w:ascii="Georgia" w:hAnsi="Georgia"/>
          <w:sz w:val="24"/>
          <w:szCs w:val="24"/>
        </w:rPr>
        <w:t>571</w:t>
      </w:r>
      <w:proofErr w:type="gramEnd"/>
    </w:p>
    <w:p w14:paraId="07CDFC53" w14:textId="3F7C01CC" w:rsidR="00F25636" w:rsidRDefault="00F25636" w:rsidP="00F25636">
      <w:pPr>
        <w:pStyle w:val="ListParagraph"/>
        <w:rPr>
          <w:rFonts w:ascii="Georgia" w:hAnsi="Georgia"/>
          <w:sz w:val="24"/>
          <w:szCs w:val="24"/>
        </w:rPr>
      </w:pPr>
      <w:r>
        <w:rPr>
          <w:rFonts w:ascii="Georgia" w:hAnsi="Georgia"/>
          <w:sz w:val="24"/>
          <w:szCs w:val="24"/>
        </w:rPr>
        <w:t>The Freedmen’s Bureau</w:t>
      </w:r>
    </w:p>
    <w:p w14:paraId="135DC5F4" w14:textId="2F627201" w:rsidR="00FC5DE5" w:rsidRPr="00FC5DE5" w:rsidRDefault="00FC5DE5" w:rsidP="00F25636">
      <w:pPr>
        <w:pStyle w:val="ListParagraph"/>
        <w:rPr>
          <w:rFonts w:ascii="Georgia" w:hAnsi="Georgia"/>
          <w:sz w:val="28"/>
          <w:szCs w:val="28"/>
        </w:rPr>
      </w:pPr>
      <w:ins w:id="4" w:author="Unknown">
        <w:r w:rsidRPr="00FC5DE5">
          <w:rPr>
            <w:color w:val="212529"/>
            <w:sz w:val="23"/>
            <w:szCs w:val="23"/>
            <w:highlight w:val="yellow"/>
            <w:shd w:val="clear" w:color="auto" w:fill="FFFFFF"/>
          </w:rPr>
          <w:lastRenderedPageBreak/>
          <w:t>Bureau agents were supposed</w:t>
        </w:r>
      </w:ins>
      <w:r>
        <w:rPr>
          <w:color w:val="212529"/>
          <w:sz w:val="23"/>
          <w:szCs w:val="23"/>
          <w:shd w:val="clear" w:color="auto" w:fill="FFFFFF"/>
        </w:rPr>
        <w:t xml:space="preserve"> </w:t>
      </w:r>
      <w:proofErr w:type="gramStart"/>
      <w:r w:rsidRPr="00FC5DE5">
        <w:rPr>
          <w:rStyle w:val="termtext"/>
          <w:sz w:val="24"/>
          <w:szCs w:val="24"/>
          <w:highlight w:val="yellow"/>
        </w:rPr>
        <w:t>To</w:t>
      </w:r>
      <w:proofErr w:type="gramEnd"/>
      <w:r w:rsidRPr="00FC5DE5">
        <w:rPr>
          <w:rStyle w:val="termtext"/>
          <w:sz w:val="24"/>
          <w:szCs w:val="24"/>
          <w:highlight w:val="yellow"/>
        </w:rPr>
        <w:t xml:space="preserve"> establish schools, provide aid to the poor and aged, settle disputes between whites and blacks and among the </w:t>
      </w:r>
      <w:proofErr w:type="spellStart"/>
      <w:r w:rsidRPr="00FC5DE5">
        <w:rPr>
          <w:rStyle w:val="termtext"/>
          <w:sz w:val="24"/>
          <w:szCs w:val="24"/>
          <w:highlight w:val="yellow"/>
        </w:rPr>
        <w:t>freedpeople</w:t>
      </w:r>
      <w:proofErr w:type="spellEnd"/>
      <w:r w:rsidRPr="00FC5DE5">
        <w:rPr>
          <w:rStyle w:val="termtext"/>
          <w:sz w:val="24"/>
          <w:szCs w:val="24"/>
          <w:highlight w:val="yellow"/>
        </w:rPr>
        <w:t>, and secure for former slaves and white Unionists equal treatment before the courts.</w:t>
      </w:r>
    </w:p>
    <w:p w14:paraId="7DACFE86" w14:textId="0EDE971D" w:rsidR="00F25636" w:rsidRPr="00F25636" w:rsidRDefault="00F25636" w:rsidP="00F25636">
      <w:pPr>
        <w:rPr>
          <w:rFonts w:ascii="Georgia" w:hAnsi="Georgia"/>
          <w:sz w:val="24"/>
          <w:szCs w:val="24"/>
        </w:rPr>
      </w:pPr>
      <w:r>
        <w:rPr>
          <w:rFonts w:ascii="Georgia" w:hAnsi="Georgia"/>
          <w:sz w:val="24"/>
          <w:szCs w:val="24"/>
        </w:rPr>
        <w:t>CHAPTER 16</w:t>
      </w:r>
    </w:p>
    <w:p w14:paraId="5A8814D5" w14:textId="548F4711" w:rsidR="00F25636" w:rsidRDefault="00F25636" w:rsidP="00F25636">
      <w:pPr>
        <w:pStyle w:val="ListParagraph"/>
        <w:numPr>
          <w:ilvl w:val="0"/>
          <w:numId w:val="2"/>
        </w:numPr>
        <w:rPr>
          <w:rFonts w:ascii="Georgia" w:hAnsi="Georgia"/>
          <w:sz w:val="24"/>
          <w:szCs w:val="24"/>
        </w:rPr>
      </w:pPr>
      <w:r>
        <w:rPr>
          <w:rFonts w:ascii="Georgia" w:hAnsi="Georgia"/>
          <w:sz w:val="24"/>
          <w:szCs w:val="24"/>
        </w:rPr>
        <w:t xml:space="preserve"> </w:t>
      </w:r>
      <w:r w:rsidRPr="00556F08">
        <w:rPr>
          <w:rFonts w:ascii="Georgia" w:hAnsi="Georgia"/>
          <w:sz w:val="24"/>
          <w:szCs w:val="24"/>
          <w:highlight w:val="green"/>
        </w:rPr>
        <w:t>How were</w:t>
      </w:r>
      <w:r>
        <w:rPr>
          <w:rFonts w:ascii="Georgia" w:hAnsi="Georgia"/>
          <w:sz w:val="24"/>
          <w:szCs w:val="24"/>
        </w:rPr>
        <w:t xml:space="preserve"> wages and wealth described by advanced economics in the “Gilded Age?” Pp.614-615 Freedom, Inequality, and Democracy</w:t>
      </w:r>
    </w:p>
    <w:p w14:paraId="027B9845" w14:textId="77777777" w:rsidR="00B53624" w:rsidRDefault="00B53624" w:rsidP="00B53624">
      <w:pPr>
        <w:pStyle w:val="ListParagraph"/>
        <w:spacing w:after="0" w:line="240" w:lineRule="auto"/>
        <w:rPr>
          <w:rFonts w:ascii="Times New Roman" w:eastAsia="Times New Roman" w:hAnsi="Times New Roman" w:cs="Times New Roman"/>
          <w:sz w:val="23"/>
          <w:szCs w:val="23"/>
          <w:highlight w:val="yellow"/>
          <w:shd w:val="clear" w:color="auto" w:fill="FFFFFF"/>
        </w:rPr>
      </w:pPr>
      <w:ins w:id="5" w:author="Unknown">
        <w:r w:rsidRPr="00B53624">
          <w:rPr>
            <w:rFonts w:ascii="Times New Roman" w:eastAsia="Times New Roman" w:hAnsi="Times New Roman" w:cs="Times New Roman"/>
            <w:sz w:val="23"/>
            <w:szCs w:val="23"/>
            <w:highlight w:val="yellow"/>
            <w:shd w:val="clear" w:color="auto" w:fill="FFFFFF"/>
          </w:rPr>
          <w:t>Given the vast expansion of the nation’s productive capacity, many Americans viewed the </w:t>
        </w:r>
      </w:ins>
    </w:p>
    <w:p w14:paraId="7A35A989" w14:textId="77777777" w:rsidR="00B53624" w:rsidRDefault="00B53624" w:rsidP="00B53624">
      <w:pPr>
        <w:pStyle w:val="ListParagraph"/>
        <w:spacing w:after="0" w:line="240" w:lineRule="auto"/>
        <w:rPr>
          <w:rFonts w:ascii="Times New Roman" w:eastAsia="Times New Roman" w:hAnsi="Times New Roman" w:cs="Times New Roman"/>
          <w:sz w:val="23"/>
          <w:szCs w:val="23"/>
          <w:highlight w:val="yellow"/>
          <w:shd w:val="clear" w:color="auto" w:fill="FFFFFF"/>
        </w:rPr>
      </w:pPr>
      <w:ins w:id="6" w:author="Unknown">
        <w:r w:rsidRPr="00B53624">
          <w:rPr>
            <w:rFonts w:ascii="Times New Roman" w:eastAsia="Times New Roman" w:hAnsi="Times New Roman" w:cs="Times New Roman"/>
            <w:sz w:val="23"/>
            <w:szCs w:val="23"/>
            <w:highlight w:val="yellow"/>
            <w:shd w:val="clear" w:color="auto" w:fill="FFFFFF"/>
          </w:rPr>
          <w:t>concentration of wealth as inevitable, natural, and justified by progress. By the turn of the </w:t>
        </w:r>
      </w:ins>
    </w:p>
    <w:p w14:paraId="181A6C2C" w14:textId="77777777" w:rsidR="00B53624" w:rsidRDefault="00B53624" w:rsidP="00B53624">
      <w:pPr>
        <w:pStyle w:val="ListParagraph"/>
        <w:spacing w:after="0" w:line="240" w:lineRule="auto"/>
        <w:rPr>
          <w:rFonts w:ascii="Times New Roman" w:eastAsia="Times New Roman" w:hAnsi="Times New Roman" w:cs="Times New Roman"/>
          <w:sz w:val="23"/>
          <w:szCs w:val="23"/>
          <w:highlight w:val="yellow"/>
          <w:shd w:val="clear" w:color="auto" w:fill="FFFFFF"/>
        </w:rPr>
      </w:pPr>
      <w:ins w:id="7" w:author="Unknown">
        <w:r w:rsidRPr="00B53624">
          <w:rPr>
            <w:rFonts w:ascii="Times New Roman" w:eastAsia="Times New Roman" w:hAnsi="Times New Roman" w:cs="Times New Roman"/>
            <w:sz w:val="23"/>
            <w:szCs w:val="23"/>
            <w:highlight w:val="yellow"/>
            <w:shd w:val="clear" w:color="auto" w:fill="FFFFFF"/>
          </w:rPr>
          <w:t>century, advanced economics taught that wages were determined by the iron law of </w:t>
        </w:r>
        <w:proofErr w:type="gramStart"/>
        <w:r w:rsidRPr="00B53624">
          <w:rPr>
            <w:rFonts w:ascii="Times New Roman" w:eastAsia="Times New Roman" w:hAnsi="Times New Roman" w:cs="Times New Roman"/>
            <w:sz w:val="23"/>
            <w:szCs w:val="23"/>
            <w:highlight w:val="yellow"/>
            <w:shd w:val="clear" w:color="auto" w:fill="FFFFFF"/>
          </w:rPr>
          <w:t>supply</w:t>
        </w:r>
      </w:ins>
      <w:proofErr w:type="gramEnd"/>
    </w:p>
    <w:p w14:paraId="61934D52" w14:textId="77B5E4E0" w:rsidR="00B53624" w:rsidRPr="00B53624" w:rsidRDefault="00B53624" w:rsidP="00B53624">
      <w:pPr>
        <w:pStyle w:val="ListParagraph"/>
        <w:spacing w:after="0" w:line="240" w:lineRule="auto"/>
        <w:rPr>
          <w:rFonts w:ascii="Times New Roman" w:eastAsia="Times New Roman" w:hAnsi="Times New Roman" w:cs="Times New Roman"/>
          <w:sz w:val="24"/>
          <w:szCs w:val="24"/>
          <w:highlight w:val="yellow"/>
        </w:rPr>
      </w:pPr>
      <w:ins w:id="8" w:author="Unknown">
        <w:r w:rsidRPr="00B53624">
          <w:rPr>
            <w:rFonts w:ascii="Times New Roman" w:eastAsia="Times New Roman" w:hAnsi="Times New Roman" w:cs="Times New Roman"/>
            <w:sz w:val="23"/>
            <w:szCs w:val="23"/>
            <w:highlight w:val="yellow"/>
            <w:shd w:val="clear" w:color="auto" w:fill="FFFFFF"/>
          </w:rPr>
          <w:t> and demand and that wealth rightly flowed not to those who worked the hardest but to men with business </w:t>
        </w:r>
        <w:proofErr w:type="gramStart"/>
        <w:r w:rsidRPr="00B53624">
          <w:rPr>
            <w:rFonts w:ascii="Times New Roman" w:eastAsia="Times New Roman" w:hAnsi="Times New Roman" w:cs="Times New Roman"/>
            <w:sz w:val="23"/>
            <w:szCs w:val="23"/>
            <w:highlight w:val="yellow"/>
            <w:shd w:val="clear" w:color="auto" w:fill="FFFFFF"/>
          </w:rPr>
          <w:t>skills</w:t>
        </w:r>
      </w:ins>
      <w:proofErr w:type="gramEnd"/>
    </w:p>
    <w:p w14:paraId="76DF2BEF" w14:textId="5C7B661B" w:rsidR="00B53624" w:rsidRPr="00EA43CB" w:rsidRDefault="00B53624" w:rsidP="00EA43CB">
      <w:pPr>
        <w:pStyle w:val="ListParagraph"/>
        <w:rPr>
          <w:rFonts w:ascii="Georgia" w:hAnsi="Georgia"/>
          <w:sz w:val="24"/>
          <w:szCs w:val="24"/>
        </w:rPr>
      </w:pPr>
      <w:r w:rsidRPr="00B53624">
        <w:rPr>
          <w:rFonts w:ascii="Times New Roman" w:eastAsia="Times New Roman" w:hAnsi="Times New Roman" w:cs="Times New Roman"/>
          <w:sz w:val="23"/>
          <w:szCs w:val="23"/>
          <w:highlight w:val="yellow"/>
          <w:shd w:val="clear" w:color="auto" w:fill="FFFFFF"/>
        </w:rPr>
        <w:t> </w:t>
      </w:r>
      <w:ins w:id="9" w:author="Unknown">
        <w:r w:rsidRPr="00B53624">
          <w:rPr>
            <w:rFonts w:ascii="Times New Roman" w:eastAsia="Times New Roman" w:hAnsi="Times New Roman" w:cs="Times New Roman"/>
            <w:sz w:val="23"/>
            <w:szCs w:val="23"/>
            <w:highlight w:val="yellow"/>
            <w:shd w:val="clear" w:color="auto" w:fill="FFFFFF"/>
          </w:rPr>
          <w:t>and access to money.</w:t>
        </w:r>
        <w:r w:rsidRPr="00B53624">
          <w:rPr>
            <w:rFonts w:ascii="Times New Roman" w:eastAsia="Times New Roman" w:hAnsi="Times New Roman" w:cs="Times New Roman"/>
            <w:sz w:val="23"/>
            <w:szCs w:val="23"/>
            <w:shd w:val="clear" w:color="auto" w:fill="FFFFFF"/>
          </w:rPr>
          <w:t> </w:t>
        </w:r>
      </w:ins>
    </w:p>
    <w:p w14:paraId="689684FA" w14:textId="77777777" w:rsidR="00B53624" w:rsidRDefault="00B53624" w:rsidP="00B53624">
      <w:pPr>
        <w:pStyle w:val="ListParagraph"/>
        <w:rPr>
          <w:rFonts w:ascii="Georgia" w:hAnsi="Georgia"/>
          <w:sz w:val="24"/>
          <w:szCs w:val="24"/>
        </w:rPr>
      </w:pPr>
    </w:p>
    <w:p w14:paraId="57657C5F" w14:textId="05090F26" w:rsidR="00F25636" w:rsidRDefault="00F25636" w:rsidP="00F25636">
      <w:pPr>
        <w:pStyle w:val="ListParagraph"/>
        <w:numPr>
          <w:ilvl w:val="0"/>
          <w:numId w:val="2"/>
        </w:numPr>
        <w:rPr>
          <w:rFonts w:ascii="Georgia" w:hAnsi="Georgia"/>
          <w:sz w:val="24"/>
          <w:szCs w:val="24"/>
        </w:rPr>
      </w:pPr>
      <w:r>
        <w:rPr>
          <w:rFonts w:ascii="Georgia" w:hAnsi="Georgia"/>
          <w:sz w:val="24"/>
          <w:szCs w:val="24"/>
        </w:rPr>
        <w:t xml:space="preserve"> How does your textbook define “liberty of contract?” Glossary p.A-68</w:t>
      </w:r>
    </w:p>
    <w:p w14:paraId="4796E984" w14:textId="544DB9CF" w:rsidR="00EA43CB" w:rsidRPr="00EA43CB" w:rsidRDefault="00EA43CB" w:rsidP="00EA43CB">
      <w:pPr>
        <w:rPr>
          <w:rFonts w:ascii="Georgia" w:hAnsi="Georgia"/>
          <w:b/>
          <w:bCs/>
          <w:sz w:val="28"/>
          <w:szCs w:val="28"/>
        </w:rPr>
      </w:pPr>
      <w:r w:rsidRPr="00EA43CB">
        <w:rPr>
          <w:rStyle w:val="termtext"/>
          <w:b/>
          <w:bCs/>
          <w:sz w:val="24"/>
          <w:szCs w:val="24"/>
          <w:highlight w:val="yellow"/>
        </w:rPr>
        <w:t>A judicial concept of the late nineteenth and early twentieth centuries whereby the courts overturned laws regulating labor conditions as violations of the economic freedom of both employers and employees.</w:t>
      </w:r>
    </w:p>
    <w:p w14:paraId="10C1D04C" w14:textId="77777777" w:rsidR="00F25636" w:rsidRDefault="00F25636" w:rsidP="00F25636">
      <w:pPr>
        <w:pStyle w:val="ListParagraph"/>
        <w:numPr>
          <w:ilvl w:val="0"/>
          <w:numId w:val="2"/>
        </w:numPr>
        <w:rPr>
          <w:rFonts w:ascii="Georgia" w:hAnsi="Georgia"/>
          <w:sz w:val="24"/>
          <w:szCs w:val="24"/>
        </w:rPr>
      </w:pPr>
      <w:r w:rsidRPr="00556F08">
        <w:rPr>
          <w:rFonts w:ascii="Georgia" w:hAnsi="Georgia"/>
          <w:sz w:val="24"/>
          <w:szCs w:val="24"/>
          <w:highlight w:val="green"/>
        </w:rPr>
        <w:t>What were</w:t>
      </w:r>
      <w:r>
        <w:rPr>
          <w:rFonts w:ascii="Georgia" w:hAnsi="Georgia"/>
          <w:sz w:val="24"/>
          <w:szCs w:val="24"/>
        </w:rPr>
        <w:t xml:space="preserve"> the distinctive qualities of American culture as described in the</w:t>
      </w:r>
    </w:p>
    <w:p w14:paraId="242801E9" w14:textId="77777777" w:rsidR="00EA43CB" w:rsidRDefault="00F25636" w:rsidP="00F25636">
      <w:pPr>
        <w:pStyle w:val="ListParagraph"/>
        <w:rPr>
          <w:rFonts w:ascii="Georgia" w:hAnsi="Georgia"/>
          <w:sz w:val="24"/>
          <w:szCs w:val="24"/>
        </w:rPr>
      </w:pPr>
      <w:r>
        <w:rPr>
          <w:rFonts w:ascii="Georgia" w:hAnsi="Georgia"/>
          <w:sz w:val="24"/>
          <w:szCs w:val="24"/>
        </w:rPr>
        <w:t>Frederick Jackson Turner lecture, “The Significance of the Frontier in American History?” p.628 The Transformation of the West</w:t>
      </w:r>
    </w:p>
    <w:p w14:paraId="3D10AB38" w14:textId="77777777" w:rsidR="00EA43CB" w:rsidRDefault="00EA43CB" w:rsidP="00F25636">
      <w:pPr>
        <w:pStyle w:val="ListParagraph"/>
        <w:rPr>
          <w:rFonts w:ascii="Georgia" w:hAnsi="Georgia"/>
          <w:sz w:val="24"/>
          <w:szCs w:val="24"/>
        </w:rPr>
      </w:pPr>
    </w:p>
    <w:p w14:paraId="0BEF4B70" w14:textId="47A11D3A" w:rsidR="00F25636" w:rsidRPr="00EA43CB" w:rsidRDefault="00EA43CB" w:rsidP="00F25636">
      <w:pPr>
        <w:pStyle w:val="ListParagraph"/>
        <w:rPr>
          <w:rFonts w:ascii="Georgia" w:hAnsi="Georgia"/>
          <w:sz w:val="32"/>
          <w:szCs w:val="32"/>
        </w:rPr>
      </w:pPr>
      <w:r w:rsidRPr="00EA43CB">
        <w:rPr>
          <w:rStyle w:val="termtext"/>
          <w:sz w:val="28"/>
          <w:szCs w:val="28"/>
          <w:highlight w:val="yellow"/>
        </w:rPr>
        <w:t>Individual freedom, political democracy, and economic mobility.</w:t>
      </w:r>
      <w:r w:rsidR="00F25636" w:rsidRPr="00EA43CB">
        <w:rPr>
          <w:rFonts w:ascii="Georgia" w:hAnsi="Georgia"/>
          <w:sz w:val="32"/>
          <w:szCs w:val="32"/>
        </w:rPr>
        <w:t xml:space="preserve"> </w:t>
      </w:r>
    </w:p>
    <w:p w14:paraId="5C057DB6" w14:textId="2CB143DB" w:rsidR="00F25636" w:rsidRDefault="00F25636" w:rsidP="00F25636">
      <w:pPr>
        <w:pStyle w:val="ListParagraph"/>
        <w:numPr>
          <w:ilvl w:val="0"/>
          <w:numId w:val="2"/>
        </w:numPr>
        <w:rPr>
          <w:rFonts w:ascii="Georgia" w:hAnsi="Georgia"/>
          <w:sz w:val="24"/>
          <w:szCs w:val="24"/>
        </w:rPr>
      </w:pPr>
      <w:r>
        <w:rPr>
          <w:rFonts w:ascii="Georgia" w:hAnsi="Georgia"/>
          <w:sz w:val="24"/>
          <w:szCs w:val="24"/>
        </w:rPr>
        <w:t xml:space="preserve"> How </w:t>
      </w:r>
      <w:r w:rsidRPr="00556F08">
        <w:rPr>
          <w:rFonts w:ascii="Georgia" w:hAnsi="Georgia"/>
          <w:sz w:val="24"/>
          <w:szCs w:val="24"/>
          <w:highlight w:val="green"/>
        </w:rPr>
        <w:t>was the Dawes</w:t>
      </w:r>
      <w:r>
        <w:rPr>
          <w:rFonts w:ascii="Georgia" w:hAnsi="Georgia"/>
          <w:sz w:val="24"/>
          <w:szCs w:val="24"/>
        </w:rPr>
        <w:t xml:space="preserve"> Act used to affect Native American life (tribalism)? p.638</w:t>
      </w:r>
    </w:p>
    <w:p w14:paraId="2784E148" w14:textId="44B41D58" w:rsidR="00BA2A2C" w:rsidRDefault="00BA2A2C" w:rsidP="00BA2A2C">
      <w:pPr>
        <w:pStyle w:val="ListParagraph"/>
        <w:rPr>
          <w:rFonts w:ascii="Georgia" w:hAnsi="Georgia"/>
          <w:sz w:val="24"/>
          <w:szCs w:val="24"/>
        </w:rPr>
      </w:pPr>
      <w:r>
        <w:rPr>
          <w:rFonts w:ascii="Georgia" w:hAnsi="Georgia"/>
          <w:sz w:val="24"/>
          <w:szCs w:val="24"/>
        </w:rPr>
        <w:t>Remaking Indian Life</w:t>
      </w:r>
    </w:p>
    <w:p w14:paraId="14A04756" w14:textId="63DD7D5D" w:rsidR="006C2634" w:rsidRDefault="006C2634" w:rsidP="00BA2A2C">
      <w:pPr>
        <w:pStyle w:val="ListParagraph"/>
        <w:rPr>
          <w:rFonts w:ascii="Georgia" w:hAnsi="Georgia"/>
          <w:sz w:val="24"/>
          <w:szCs w:val="24"/>
        </w:rPr>
      </w:pPr>
    </w:p>
    <w:p w14:paraId="1202D8A8" w14:textId="77777777" w:rsidR="006C2634" w:rsidRPr="006C2634" w:rsidRDefault="006C2634" w:rsidP="00BA2A2C">
      <w:pPr>
        <w:pStyle w:val="ListParagraph"/>
        <w:rPr>
          <w:sz w:val="23"/>
          <w:szCs w:val="23"/>
          <w:highlight w:val="yellow"/>
          <w:shd w:val="clear" w:color="auto" w:fill="FFFFFF"/>
        </w:rPr>
      </w:pPr>
      <w:ins w:id="10" w:author="Unknown">
        <w:r w:rsidRPr="006C2634">
          <w:rPr>
            <w:sz w:val="23"/>
            <w:szCs w:val="23"/>
            <w:highlight w:val="yellow"/>
            <w:shd w:val="clear" w:color="auto" w:fill="FFFFFF"/>
          </w:rPr>
          <w:t>The crucial step in attacking “tribalism” came in 1887 with the passage of the </w:t>
        </w:r>
        <w:r w:rsidRPr="006C2634">
          <w:rPr>
            <w:highlight w:val="yellow"/>
          </w:rPr>
          <w:t>Dawes Act</w:t>
        </w:r>
        <w:r w:rsidRPr="006C2634">
          <w:rPr>
            <w:sz w:val="23"/>
            <w:szCs w:val="23"/>
            <w:highlight w:val="yellow"/>
            <w:shd w:val="clear" w:color="auto" w:fill="FFFFFF"/>
          </w:rPr>
          <w:t>,</w:t>
        </w:r>
      </w:ins>
    </w:p>
    <w:p w14:paraId="7F8B05BA" w14:textId="77777777" w:rsidR="006C2634" w:rsidRPr="006C2634" w:rsidRDefault="006C2634" w:rsidP="00BA2A2C">
      <w:pPr>
        <w:pStyle w:val="ListParagraph"/>
        <w:rPr>
          <w:sz w:val="23"/>
          <w:szCs w:val="23"/>
          <w:highlight w:val="yellow"/>
          <w:shd w:val="clear" w:color="auto" w:fill="FFFFFF"/>
        </w:rPr>
      </w:pPr>
      <w:ins w:id="11" w:author="Unknown">
        <w:r w:rsidRPr="006C2634">
          <w:rPr>
            <w:sz w:val="23"/>
            <w:szCs w:val="23"/>
            <w:highlight w:val="yellow"/>
            <w:shd w:val="clear" w:color="auto" w:fill="FFFFFF"/>
          </w:rPr>
          <w:t> named for Senator Henry L. Dawes of Massachusetts, chair of the Senate’s Indian Affairs</w:t>
        </w:r>
      </w:ins>
    </w:p>
    <w:p w14:paraId="0C880729" w14:textId="77777777" w:rsidR="006C2634" w:rsidRPr="006C2634" w:rsidRDefault="006C2634" w:rsidP="00BA2A2C">
      <w:pPr>
        <w:pStyle w:val="ListParagraph"/>
        <w:rPr>
          <w:sz w:val="23"/>
          <w:szCs w:val="23"/>
          <w:highlight w:val="yellow"/>
          <w:shd w:val="clear" w:color="auto" w:fill="FFFFFF"/>
        </w:rPr>
      </w:pPr>
      <w:ins w:id="12" w:author="Unknown">
        <w:r w:rsidRPr="006C2634">
          <w:rPr>
            <w:sz w:val="23"/>
            <w:szCs w:val="23"/>
            <w:highlight w:val="yellow"/>
            <w:shd w:val="clear" w:color="auto" w:fill="FFFFFF"/>
          </w:rPr>
          <w:t> Committee. The Act broke up the land of nearly all tribes into small parcels to be </w:t>
        </w:r>
      </w:ins>
    </w:p>
    <w:p w14:paraId="3CF217F5" w14:textId="1367B499" w:rsidR="006C2634" w:rsidRPr="006C2634" w:rsidRDefault="006C2634" w:rsidP="00BA2A2C">
      <w:pPr>
        <w:pStyle w:val="ListParagraph"/>
        <w:rPr>
          <w:sz w:val="23"/>
          <w:szCs w:val="23"/>
          <w:highlight w:val="yellow"/>
          <w:shd w:val="clear" w:color="auto" w:fill="FFFFFF"/>
        </w:rPr>
      </w:pPr>
      <w:ins w:id="13" w:author="Unknown">
        <w:r w:rsidRPr="006C2634">
          <w:rPr>
            <w:sz w:val="23"/>
            <w:szCs w:val="23"/>
            <w:highlight w:val="yellow"/>
            <w:shd w:val="clear" w:color="auto" w:fill="FFFFFF"/>
          </w:rPr>
          <w:t>distributed to Indian families, with the remainder auctioned off to white purchasers. Indians who accepted the farms and “adopted the habits of civilized life” would become full-fledged American citizens. The policy proved to be a disaster, leading to the loss of much tribal land and the erosion of Indian cultural traditions. Whites, however, </w:t>
        </w:r>
        <w:proofErr w:type="gramStart"/>
        <w:r w:rsidRPr="006C2634">
          <w:rPr>
            <w:sz w:val="23"/>
            <w:szCs w:val="23"/>
            <w:highlight w:val="yellow"/>
            <w:shd w:val="clear" w:color="auto" w:fill="FFFFFF"/>
          </w:rPr>
          <w:t>benefited</w:t>
        </w:r>
        <w:proofErr w:type="gramEnd"/>
        <w:r w:rsidRPr="006C2634">
          <w:rPr>
            <w:sz w:val="23"/>
            <w:szCs w:val="23"/>
            <w:highlight w:val="yellow"/>
            <w:shd w:val="clear" w:color="auto" w:fill="FFFFFF"/>
          </w:rPr>
          <w:t> </w:t>
        </w:r>
      </w:ins>
    </w:p>
    <w:p w14:paraId="431F51CB" w14:textId="0AA6D2CF" w:rsidR="006C2634" w:rsidRPr="006C2634" w:rsidRDefault="006C2634" w:rsidP="00BA2A2C">
      <w:pPr>
        <w:pStyle w:val="ListParagraph"/>
        <w:rPr>
          <w:rFonts w:ascii="Georgia" w:hAnsi="Georgia"/>
          <w:sz w:val="24"/>
          <w:szCs w:val="24"/>
        </w:rPr>
      </w:pPr>
      <w:ins w:id="14" w:author="Unknown">
        <w:r w:rsidRPr="006C2634">
          <w:rPr>
            <w:sz w:val="23"/>
            <w:szCs w:val="23"/>
            <w:highlight w:val="yellow"/>
            <w:shd w:val="clear" w:color="auto" w:fill="FFFFFF"/>
          </w:rPr>
          <w:t>enormously.</w:t>
        </w:r>
      </w:ins>
    </w:p>
    <w:p w14:paraId="297F7F04" w14:textId="1B388D14" w:rsidR="006C2634" w:rsidRDefault="006C2634" w:rsidP="00BA2A2C">
      <w:pPr>
        <w:pStyle w:val="ListParagraph"/>
        <w:rPr>
          <w:rFonts w:ascii="Georgia" w:hAnsi="Georgia"/>
          <w:sz w:val="24"/>
          <w:szCs w:val="24"/>
        </w:rPr>
      </w:pPr>
    </w:p>
    <w:p w14:paraId="6388FCD3" w14:textId="77777777" w:rsidR="006C2634" w:rsidRDefault="006C2634" w:rsidP="00BA2A2C">
      <w:pPr>
        <w:pStyle w:val="ListParagraph"/>
        <w:rPr>
          <w:rFonts w:ascii="Georgia" w:hAnsi="Georgia"/>
          <w:sz w:val="24"/>
          <w:szCs w:val="24"/>
        </w:rPr>
      </w:pPr>
    </w:p>
    <w:p w14:paraId="2674DDCD" w14:textId="33EF831F" w:rsidR="00F25636" w:rsidRDefault="00F25636" w:rsidP="00F25636">
      <w:pPr>
        <w:pStyle w:val="ListParagraph"/>
        <w:numPr>
          <w:ilvl w:val="0"/>
          <w:numId w:val="2"/>
        </w:numPr>
        <w:rPr>
          <w:rFonts w:ascii="Georgia" w:hAnsi="Georgia"/>
          <w:sz w:val="24"/>
          <w:szCs w:val="24"/>
        </w:rPr>
      </w:pPr>
      <w:r>
        <w:rPr>
          <w:rFonts w:ascii="Georgia" w:hAnsi="Georgia"/>
          <w:sz w:val="24"/>
          <w:szCs w:val="24"/>
        </w:rPr>
        <w:t xml:space="preserve">How does </w:t>
      </w:r>
      <w:r w:rsidRPr="00F91B43">
        <w:rPr>
          <w:rFonts w:ascii="Georgia" w:hAnsi="Georgia"/>
          <w:sz w:val="24"/>
          <w:szCs w:val="24"/>
          <w:highlight w:val="green"/>
        </w:rPr>
        <w:t>your textbook</w:t>
      </w:r>
      <w:r>
        <w:rPr>
          <w:rFonts w:ascii="Georgia" w:hAnsi="Georgia"/>
          <w:sz w:val="24"/>
          <w:szCs w:val="24"/>
        </w:rPr>
        <w:t xml:space="preserve"> describe the “Wild West?” p.641</w:t>
      </w:r>
    </w:p>
    <w:p w14:paraId="0685FC2E" w14:textId="55791263" w:rsidR="00F25636" w:rsidRDefault="00F25636" w:rsidP="00F25636">
      <w:pPr>
        <w:pStyle w:val="ListParagraph"/>
        <w:rPr>
          <w:rFonts w:ascii="Georgia" w:hAnsi="Georgia"/>
          <w:sz w:val="24"/>
          <w:szCs w:val="24"/>
        </w:rPr>
      </w:pPr>
      <w:r>
        <w:rPr>
          <w:rFonts w:ascii="Georgia" w:hAnsi="Georgia"/>
          <w:sz w:val="24"/>
          <w:szCs w:val="24"/>
        </w:rPr>
        <w:t>Myth, Reality, and the Wild West</w:t>
      </w:r>
    </w:p>
    <w:p w14:paraId="20C33709" w14:textId="7C230A4A" w:rsidR="00DE513A" w:rsidRDefault="00DE513A" w:rsidP="00F25636">
      <w:pPr>
        <w:pStyle w:val="ListParagraph"/>
        <w:rPr>
          <w:rFonts w:ascii="Georgia" w:hAnsi="Georgia"/>
          <w:sz w:val="24"/>
          <w:szCs w:val="24"/>
        </w:rPr>
      </w:pPr>
    </w:p>
    <w:p w14:paraId="674EB7A9" w14:textId="7B65FC59" w:rsidR="00DE513A" w:rsidRPr="00DE513A" w:rsidRDefault="00DE513A" w:rsidP="00F25636">
      <w:pPr>
        <w:pStyle w:val="ListParagraph"/>
        <w:rPr>
          <w:rFonts w:ascii="Georgia" w:hAnsi="Georgia"/>
          <w:sz w:val="28"/>
          <w:szCs w:val="28"/>
        </w:rPr>
      </w:pPr>
      <w:r w:rsidRPr="00DE513A">
        <w:rPr>
          <w:rStyle w:val="termtext"/>
          <w:sz w:val="24"/>
          <w:szCs w:val="24"/>
          <w:highlight w:val="yellow"/>
        </w:rPr>
        <w:t>A lawless place rule</w:t>
      </w:r>
      <w:r w:rsidRPr="00DE513A">
        <w:rPr>
          <w:rStyle w:val="termtext"/>
          <w:sz w:val="24"/>
          <w:szCs w:val="24"/>
          <w:highlight w:val="yellow"/>
        </w:rPr>
        <w:t>d</w:t>
      </w:r>
      <w:r w:rsidRPr="00DE513A">
        <w:rPr>
          <w:rStyle w:val="termtext"/>
          <w:sz w:val="24"/>
          <w:szCs w:val="24"/>
          <w:highlight w:val="yellow"/>
        </w:rPr>
        <w:t xml:space="preserve"> by cowboys and Indians (two groups by this time vastly outnumbered by other</w:t>
      </w:r>
      <w:r w:rsidRPr="00DE513A">
        <w:rPr>
          <w:rStyle w:val="termtext"/>
          <w:sz w:val="24"/>
          <w:szCs w:val="24"/>
          <w:highlight w:val="yellow"/>
        </w:rPr>
        <w:t xml:space="preserve"> westerners</w:t>
      </w:r>
      <w:r w:rsidRPr="00DE513A">
        <w:rPr>
          <w:rStyle w:val="termtext"/>
          <w:sz w:val="24"/>
          <w:szCs w:val="24"/>
          <w:highlight w:val="yellow"/>
        </w:rPr>
        <w:t xml:space="preserve">) and marked by gunfights, cattle drives, and </w:t>
      </w:r>
      <w:r w:rsidRPr="00DE513A">
        <w:rPr>
          <w:rStyle w:val="termtext"/>
          <w:sz w:val="24"/>
          <w:szCs w:val="24"/>
          <w:highlight w:val="yellow"/>
        </w:rPr>
        <w:t>stagecoach</w:t>
      </w:r>
      <w:r w:rsidRPr="00DE513A">
        <w:rPr>
          <w:rStyle w:val="termtext"/>
          <w:sz w:val="24"/>
          <w:szCs w:val="24"/>
          <w:highlight w:val="yellow"/>
        </w:rPr>
        <w:t xml:space="preserve"> robberies.</w:t>
      </w:r>
    </w:p>
    <w:p w14:paraId="58DC0D0D" w14:textId="6D7E8160" w:rsidR="00F25636" w:rsidRDefault="00F25636" w:rsidP="00F25636">
      <w:pPr>
        <w:rPr>
          <w:rFonts w:ascii="Georgia" w:hAnsi="Georgia"/>
          <w:sz w:val="24"/>
          <w:szCs w:val="24"/>
        </w:rPr>
      </w:pPr>
      <w:r>
        <w:rPr>
          <w:rFonts w:ascii="Georgia" w:hAnsi="Georgia"/>
          <w:sz w:val="24"/>
          <w:szCs w:val="24"/>
        </w:rPr>
        <w:lastRenderedPageBreak/>
        <w:t>CHAPTER 17</w:t>
      </w:r>
    </w:p>
    <w:p w14:paraId="29362674" w14:textId="0986692F" w:rsidR="00F25636" w:rsidRDefault="00F25636" w:rsidP="00F25636">
      <w:pPr>
        <w:pStyle w:val="ListParagraph"/>
        <w:numPr>
          <w:ilvl w:val="0"/>
          <w:numId w:val="2"/>
        </w:numPr>
        <w:rPr>
          <w:rFonts w:ascii="Georgia" w:hAnsi="Georgia"/>
          <w:sz w:val="24"/>
          <w:szCs w:val="24"/>
        </w:rPr>
      </w:pPr>
      <w:r>
        <w:rPr>
          <w:rFonts w:ascii="Georgia" w:hAnsi="Georgia"/>
          <w:sz w:val="24"/>
          <w:szCs w:val="24"/>
        </w:rPr>
        <w:t>What were the political concerns of the North and South represented by a political cartoon? p.652 The People’s Party</w:t>
      </w:r>
    </w:p>
    <w:p w14:paraId="6CD8261F" w14:textId="77777777" w:rsidR="00215B44" w:rsidRDefault="00215B44" w:rsidP="00215B44">
      <w:pPr>
        <w:rPr>
          <w:rFonts w:ascii="Arial" w:hAnsi="Arial" w:cs="Arial"/>
          <w:color w:val="212529"/>
          <w:highlight w:val="yellow"/>
          <w:shd w:val="clear" w:color="auto" w:fill="FFFFFF"/>
        </w:rPr>
      </w:pPr>
      <w:ins w:id="15" w:author="Unknown">
        <w:r w:rsidRPr="00215B44">
          <w:rPr>
            <w:rFonts w:ascii="Arial" w:hAnsi="Arial" w:cs="Arial"/>
            <w:color w:val="212529"/>
            <w:highlight w:val="yellow"/>
            <w:shd w:val="clear" w:color="auto" w:fill="FFFFFF"/>
          </w:rPr>
          <w:t>In an 1891 cartoon from a Texas Populist newspaper, northern and southern Civil War veterans clasp hands across the “bloody chasm” (a phrase first used by the New York editor Horace Greeley during his campaign for president in 1872). Beneath each figure is an explanation of why voting alignments have previously been </w:t>
        </w:r>
      </w:ins>
    </w:p>
    <w:p w14:paraId="047DEFD8" w14:textId="1348D9CC" w:rsidR="00215B44" w:rsidRDefault="00215B44" w:rsidP="00215B44">
      <w:pPr>
        <w:rPr>
          <w:rFonts w:ascii="Georgia" w:hAnsi="Georgia"/>
          <w:sz w:val="24"/>
          <w:szCs w:val="24"/>
        </w:rPr>
      </w:pPr>
      <w:ins w:id="16" w:author="Unknown">
        <w:r w:rsidRPr="00215B44">
          <w:rPr>
            <w:rFonts w:ascii="Arial" w:hAnsi="Arial" w:cs="Arial"/>
            <w:color w:val="212529"/>
            <w:highlight w:val="yellow"/>
            <w:shd w:val="clear" w:color="auto" w:fill="FFFFFF"/>
          </w:rPr>
          <w:t>based on sectionalism—the North fears “rebel” rule, the white South “Negro supremacy.”</w:t>
        </w:r>
      </w:ins>
    </w:p>
    <w:p w14:paraId="0CF449F0" w14:textId="12C52939" w:rsidR="00215B44" w:rsidRDefault="00215B44" w:rsidP="00215B44">
      <w:pPr>
        <w:rPr>
          <w:rFonts w:ascii="Georgia" w:hAnsi="Georgia"/>
          <w:sz w:val="24"/>
          <w:szCs w:val="24"/>
        </w:rPr>
      </w:pPr>
    </w:p>
    <w:p w14:paraId="30CB298E" w14:textId="77777777" w:rsidR="00215B44" w:rsidRPr="00215B44" w:rsidRDefault="00215B44" w:rsidP="00215B44">
      <w:pPr>
        <w:rPr>
          <w:rFonts w:ascii="Georgia" w:hAnsi="Georgia"/>
          <w:sz w:val="24"/>
          <w:szCs w:val="24"/>
        </w:rPr>
      </w:pPr>
    </w:p>
    <w:p w14:paraId="016F8F03" w14:textId="77777777" w:rsidR="00F25636" w:rsidRDefault="00F25636" w:rsidP="00F25636">
      <w:pPr>
        <w:pStyle w:val="ListParagraph"/>
        <w:numPr>
          <w:ilvl w:val="0"/>
          <w:numId w:val="2"/>
        </w:numPr>
        <w:rPr>
          <w:rFonts w:ascii="Georgia" w:hAnsi="Georgia"/>
          <w:sz w:val="24"/>
          <w:szCs w:val="24"/>
        </w:rPr>
      </w:pPr>
      <w:r>
        <w:rPr>
          <w:rFonts w:ascii="Georgia" w:hAnsi="Georgia"/>
          <w:sz w:val="24"/>
          <w:szCs w:val="24"/>
        </w:rPr>
        <w:t>Define “</w:t>
      </w:r>
      <w:r w:rsidRPr="00F91B43">
        <w:rPr>
          <w:rFonts w:ascii="Georgia" w:hAnsi="Georgia"/>
          <w:sz w:val="24"/>
          <w:szCs w:val="24"/>
          <w:highlight w:val="green"/>
        </w:rPr>
        <w:t>New South</w:t>
      </w:r>
      <w:r>
        <w:rPr>
          <w:rFonts w:ascii="Georgia" w:hAnsi="Georgia"/>
          <w:sz w:val="24"/>
          <w:szCs w:val="24"/>
        </w:rPr>
        <w:t>” as proposed by Atlanta Constitution editor,</w:t>
      </w:r>
    </w:p>
    <w:p w14:paraId="73953345" w14:textId="4163E705" w:rsidR="00F25636" w:rsidRDefault="00F25636" w:rsidP="00F25636">
      <w:pPr>
        <w:pStyle w:val="ListParagraph"/>
        <w:rPr>
          <w:rFonts w:ascii="Georgia" w:hAnsi="Georgia"/>
          <w:sz w:val="24"/>
          <w:szCs w:val="24"/>
        </w:rPr>
      </w:pPr>
      <w:r>
        <w:rPr>
          <w:rFonts w:ascii="Georgia" w:hAnsi="Georgia"/>
          <w:sz w:val="24"/>
          <w:szCs w:val="24"/>
        </w:rPr>
        <w:t xml:space="preserve">Henry W. Grady. Glossary p.A-73 </w:t>
      </w:r>
    </w:p>
    <w:p w14:paraId="2746E8AC" w14:textId="77777777" w:rsidR="00AF3FBA" w:rsidRDefault="00E455AB" w:rsidP="00F25636">
      <w:pPr>
        <w:pStyle w:val="ListParagraph"/>
        <w:rPr>
          <w:color w:val="212529"/>
          <w:sz w:val="21"/>
          <w:szCs w:val="21"/>
          <w:highlight w:val="yellow"/>
          <w:shd w:val="clear" w:color="auto" w:fill="FFFFFF"/>
        </w:rPr>
      </w:pPr>
      <w:ins w:id="17" w:author="Unknown">
        <w:r w:rsidRPr="00E455AB">
          <w:rPr>
            <w:b/>
            <w:bCs/>
            <w:color w:val="212529"/>
            <w:sz w:val="21"/>
            <w:szCs w:val="21"/>
            <w:highlight w:val="yellow"/>
            <w:shd w:val="clear" w:color="auto" w:fill="FFFFFF"/>
          </w:rPr>
          <w:t>New South</w:t>
        </w:r>
      </w:ins>
      <w:r w:rsidRPr="00E455AB">
        <w:rPr>
          <w:color w:val="212529"/>
          <w:sz w:val="21"/>
          <w:szCs w:val="21"/>
          <w:highlight w:val="yellow"/>
          <w:shd w:val="clear" w:color="auto" w:fill="FFFFFF"/>
        </w:rPr>
        <w:t> </w:t>
      </w:r>
      <w:ins w:id="18" w:author="Unknown">
        <w:r w:rsidRPr="00E455AB">
          <w:rPr>
            <w:i/>
            <w:iCs/>
            <w:color w:val="212529"/>
            <w:sz w:val="21"/>
            <w:szCs w:val="21"/>
            <w:highlight w:val="yellow"/>
            <w:shd w:val="clear" w:color="auto" w:fill="FFFFFF"/>
          </w:rPr>
          <w:t>Atlanta Constitution</w:t>
        </w:r>
      </w:ins>
      <w:r w:rsidRPr="00E455AB">
        <w:rPr>
          <w:color w:val="212529"/>
          <w:sz w:val="21"/>
          <w:szCs w:val="21"/>
          <w:highlight w:val="yellow"/>
          <w:shd w:val="clear" w:color="auto" w:fill="FFFFFF"/>
        </w:rPr>
        <w:t> </w:t>
      </w:r>
      <w:ins w:id="19" w:author="Unknown">
        <w:r w:rsidRPr="00E455AB">
          <w:rPr>
            <w:color w:val="212529"/>
            <w:sz w:val="21"/>
            <w:szCs w:val="21"/>
            <w:highlight w:val="yellow"/>
            <w:shd w:val="clear" w:color="auto" w:fill="FFFFFF"/>
          </w:rPr>
          <w:t>editor Henry W. Grady’s 1886 term for the prosperous post–Civil War South he envisioned: democratic, industrial, urban, and free of nostalgia for the defeated </w:t>
        </w:r>
      </w:ins>
    </w:p>
    <w:p w14:paraId="30A27F7D" w14:textId="012C9B1A" w:rsidR="00E455AB" w:rsidRDefault="00E455AB" w:rsidP="00F25636">
      <w:pPr>
        <w:pStyle w:val="ListParagraph"/>
        <w:rPr>
          <w:rFonts w:ascii="Georgia" w:hAnsi="Georgia"/>
          <w:sz w:val="24"/>
          <w:szCs w:val="24"/>
        </w:rPr>
      </w:pPr>
      <w:ins w:id="20" w:author="Unknown">
        <w:r w:rsidRPr="00E455AB">
          <w:rPr>
            <w:color w:val="212529"/>
            <w:sz w:val="21"/>
            <w:szCs w:val="21"/>
            <w:highlight w:val="yellow"/>
            <w:shd w:val="clear" w:color="auto" w:fill="FFFFFF"/>
          </w:rPr>
          <w:t>plantation South.</w:t>
        </w:r>
      </w:ins>
    </w:p>
    <w:p w14:paraId="09BC3254" w14:textId="13E374E5" w:rsidR="00E455AB" w:rsidRDefault="00E455AB" w:rsidP="00F25636">
      <w:pPr>
        <w:pStyle w:val="ListParagraph"/>
        <w:rPr>
          <w:rFonts w:ascii="Georgia" w:hAnsi="Georgia"/>
          <w:sz w:val="24"/>
          <w:szCs w:val="24"/>
        </w:rPr>
      </w:pPr>
    </w:p>
    <w:p w14:paraId="18082765" w14:textId="77777777" w:rsidR="00E455AB" w:rsidRDefault="00E455AB" w:rsidP="00F25636">
      <w:pPr>
        <w:pStyle w:val="ListParagraph"/>
        <w:rPr>
          <w:rFonts w:ascii="Georgia" w:hAnsi="Georgia"/>
          <w:sz w:val="24"/>
          <w:szCs w:val="24"/>
        </w:rPr>
      </w:pPr>
    </w:p>
    <w:p w14:paraId="23B88559" w14:textId="77777777" w:rsidR="00F25636" w:rsidRDefault="00F25636" w:rsidP="00F25636">
      <w:pPr>
        <w:pStyle w:val="ListParagraph"/>
        <w:numPr>
          <w:ilvl w:val="0"/>
          <w:numId w:val="2"/>
        </w:numPr>
        <w:rPr>
          <w:rFonts w:ascii="Georgia" w:hAnsi="Georgia"/>
          <w:sz w:val="24"/>
          <w:szCs w:val="24"/>
        </w:rPr>
      </w:pPr>
      <w:r>
        <w:rPr>
          <w:rFonts w:ascii="Georgia" w:hAnsi="Georgia"/>
          <w:sz w:val="24"/>
          <w:szCs w:val="24"/>
        </w:rPr>
        <w:t xml:space="preserve">What was the </w:t>
      </w:r>
      <w:r w:rsidRPr="00F91B43">
        <w:rPr>
          <w:rFonts w:ascii="Georgia" w:hAnsi="Georgia"/>
          <w:sz w:val="24"/>
          <w:szCs w:val="24"/>
          <w:highlight w:val="green"/>
        </w:rPr>
        <w:t>message</w:t>
      </w:r>
      <w:r>
        <w:rPr>
          <w:rFonts w:ascii="Georgia" w:hAnsi="Georgia"/>
          <w:sz w:val="24"/>
          <w:szCs w:val="24"/>
        </w:rPr>
        <w:t xml:space="preserve"> in the speech delivered by Booker T. Washington at the Atlanta Cotton Exposition known as the “Atlanta Compromise?” Who influenced him to think this way? Pp.661-662</w:t>
      </w:r>
    </w:p>
    <w:p w14:paraId="37BB36BD" w14:textId="6068C540" w:rsidR="00F25636" w:rsidRDefault="00F25636" w:rsidP="00F25636">
      <w:pPr>
        <w:pStyle w:val="ListParagraph"/>
        <w:rPr>
          <w:rFonts w:ascii="Georgia" w:hAnsi="Georgia"/>
          <w:sz w:val="24"/>
          <w:szCs w:val="24"/>
        </w:rPr>
      </w:pPr>
      <w:r>
        <w:rPr>
          <w:rFonts w:ascii="Georgia" w:hAnsi="Georgia"/>
          <w:sz w:val="24"/>
          <w:szCs w:val="24"/>
        </w:rPr>
        <w:t xml:space="preserve">The Emergence of Booker T. Washington </w:t>
      </w:r>
    </w:p>
    <w:p w14:paraId="4C916683" w14:textId="586B11D9" w:rsidR="00291C64" w:rsidRPr="00291C64" w:rsidRDefault="00291C64" w:rsidP="00291C64">
      <w:pPr>
        <w:spacing w:after="0" w:line="240" w:lineRule="auto"/>
        <w:ind w:firstLine="720"/>
        <w:rPr>
          <w:rFonts w:ascii="Times New Roman" w:eastAsia="Times New Roman" w:hAnsi="Times New Roman" w:cs="Times New Roman"/>
          <w:sz w:val="24"/>
          <w:szCs w:val="24"/>
          <w:highlight w:val="yellow"/>
        </w:rPr>
      </w:pPr>
      <w:r w:rsidRPr="00291C64">
        <w:rPr>
          <w:rFonts w:ascii="Times New Roman" w:eastAsia="Times New Roman" w:hAnsi="Times New Roman" w:cs="Times New Roman"/>
          <w:color w:val="212529"/>
          <w:sz w:val="23"/>
          <w:szCs w:val="23"/>
          <w:highlight w:val="yellow"/>
          <w:shd w:val="clear" w:color="auto" w:fill="FFFFFF"/>
        </w:rPr>
        <w:t xml:space="preserve">He </w:t>
      </w:r>
      <w:ins w:id="21" w:author="Unknown">
        <w:r w:rsidRPr="00291C64">
          <w:rPr>
            <w:rFonts w:ascii="Times New Roman" w:eastAsia="Times New Roman" w:hAnsi="Times New Roman" w:cs="Times New Roman"/>
            <w:color w:val="212529"/>
            <w:sz w:val="23"/>
            <w:szCs w:val="23"/>
            <w:highlight w:val="yellow"/>
            <w:shd w:val="clear" w:color="auto" w:fill="FFFFFF"/>
          </w:rPr>
          <w:t>urged blacks to adjust to segregation and abandon agitation for civil and</w:t>
        </w:r>
      </w:ins>
    </w:p>
    <w:p w14:paraId="2E64096F" w14:textId="5E07CD96" w:rsidR="00291C64" w:rsidRDefault="00291C64" w:rsidP="00291C64">
      <w:pPr>
        <w:pStyle w:val="ListParagraph"/>
        <w:rPr>
          <w:rFonts w:ascii="Georgia" w:hAnsi="Georgia"/>
          <w:sz w:val="24"/>
          <w:szCs w:val="24"/>
        </w:rPr>
      </w:pPr>
      <w:r w:rsidRPr="00291C64">
        <w:rPr>
          <w:rFonts w:ascii="Times New Roman" w:eastAsia="Times New Roman" w:hAnsi="Times New Roman" w:cs="Times New Roman"/>
          <w:color w:val="212529"/>
          <w:sz w:val="23"/>
          <w:szCs w:val="23"/>
          <w:highlight w:val="yellow"/>
          <w:shd w:val="clear" w:color="auto" w:fill="FFFFFF"/>
        </w:rPr>
        <w:t> </w:t>
      </w:r>
      <w:ins w:id="22" w:author="Unknown">
        <w:r w:rsidRPr="00291C64">
          <w:rPr>
            <w:rFonts w:ascii="Times New Roman" w:eastAsia="Times New Roman" w:hAnsi="Times New Roman" w:cs="Times New Roman"/>
            <w:color w:val="212529"/>
            <w:sz w:val="23"/>
            <w:szCs w:val="23"/>
            <w:highlight w:val="yellow"/>
            <w:shd w:val="clear" w:color="auto" w:fill="FFFFFF"/>
          </w:rPr>
          <w:t>political rights. Born a slave in 1856, Washington had studied as a young man at Hampton Institute, Virginia. He adopted the outlook of Hampton’s founder, General Samuel Armstrong, who emphasized that obtaining farms or skilled jobs was far more important to </w:t>
        </w:r>
      </w:ins>
      <w:r w:rsidRPr="00291C64">
        <w:rPr>
          <w:rFonts w:ascii="Times New Roman" w:eastAsia="Times New Roman" w:hAnsi="Times New Roman" w:cs="Times New Roman"/>
          <w:color w:val="212529"/>
          <w:sz w:val="23"/>
          <w:szCs w:val="23"/>
          <w:highlight w:val="yellow"/>
          <w:shd w:val="clear" w:color="auto" w:fill="FFFFFF"/>
        </w:rPr>
        <w:t>African Americans</w:t>
      </w:r>
      <w:ins w:id="23" w:author="Unknown">
        <w:r w:rsidRPr="00291C64">
          <w:rPr>
            <w:rFonts w:ascii="Times New Roman" w:eastAsia="Times New Roman" w:hAnsi="Times New Roman" w:cs="Times New Roman"/>
            <w:color w:val="212529"/>
            <w:sz w:val="23"/>
            <w:szCs w:val="23"/>
            <w:highlight w:val="yellow"/>
            <w:shd w:val="clear" w:color="auto" w:fill="FFFFFF"/>
          </w:rPr>
          <w:t> emerging from slavery than the rights of citizenship.</w:t>
        </w:r>
      </w:ins>
    </w:p>
    <w:p w14:paraId="5102B537" w14:textId="6FEEF1EB" w:rsidR="00291C64" w:rsidRDefault="00291C64" w:rsidP="00F25636">
      <w:pPr>
        <w:pStyle w:val="ListParagraph"/>
        <w:rPr>
          <w:rFonts w:ascii="Georgia" w:hAnsi="Georgia"/>
          <w:sz w:val="24"/>
          <w:szCs w:val="24"/>
        </w:rPr>
      </w:pPr>
    </w:p>
    <w:p w14:paraId="3CC3B6A3" w14:textId="77777777" w:rsidR="00291C64" w:rsidRDefault="00291C64" w:rsidP="00F25636">
      <w:pPr>
        <w:pStyle w:val="ListParagraph"/>
        <w:rPr>
          <w:rFonts w:ascii="Georgia" w:hAnsi="Georgia"/>
          <w:sz w:val="24"/>
          <w:szCs w:val="24"/>
        </w:rPr>
      </w:pPr>
    </w:p>
    <w:p w14:paraId="3F1984F7" w14:textId="415A6A12" w:rsidR="00291C64" w:rsidRDefault="00F25636" w:rsidP="00291C64">
      <w:pPr>
        <w:pStyle w:val="ListParagraph"/>
        <w:numPr>
          <w:ilvl w:val="0"/>
          <w:numId w:val="2"/>
        </w:numPr>
        <w:rPr>
          <w:rFonts w:ascii="Georgia" w:hAnsi="Georgia"/>
          <w:sz w:val="24"/>
          <w:szCs w:val="24"/>
        </w:rPr>
      </w:pPr>
      <w:r>
        <w:rPr>
          <w:rFonts w:ascii="Georgia" w:hAnsi="Georgia"/>
          <w:sz w:val="24"/>
          <w:szCs w:val="24"/>
        </w:rPr>
        <w:t>Who was the last ruler of Hawaii? Picture p.679</w:t>
      </w:r>
    </w:p>
    <w:p w14:paraId="44A412E0" w14:textId="7CBA5650" w:rsidR="00291C64" w:rsidRPr="00291C64" w:rsidRDefault="00291C64" w:rsidP="00291C64">
      <w:pPr>
        <w:rPr>
          <w:rFonts w:ascii="Georgia" w:hAnsi="Georgia"/>
          <w:sz w:val="24"/>
          <w:szCs w:val="24"/>
        </w:rPr>
      </w:pPr>
      <w:ins w:id="24" w:author="Unknown">
        <w:r w:rsidRPr="00291C64">
          <w:rPr>
            <w:rFonts w:ascii="Arial" w:hAnsi="Arial" w:cs="Arial"/>
            <w:color w:val="212529"/>
            <w:highlight w:val="yellow"/>
            <w:shd w:val="clear" w:color="auto" w:fill="FFFFFF"/>
          </w:rPr>
          <w:t>Queen Liliuokalani, the last ruler of Hawaii before it was annexed by the United States.</w:t>
        </w:r>
      </w:ins>
    </w:p>
    <w:p w14:paraId="5049A9DC" w14:textId="32AF9E34" w:rsidR="00F25636" w:rsidRDefault="00F25636" w:rsidP="00F25636">
      <w:pPr>
        <w:pStyle w:val="ListParagraph"/>
        <w:numPr>
          <w:ilvl w:val="0"/>
          <w:numId w:val="2"/>
        </w:numPr>
        <w:rPr>
          <w:rFonts w:ascii="Georgia" w:hAnsi="Georgia"/>
          <w:sz w:val="24"/>
          <w:szCs w:val="24"/>
        </w:rPr>
      </w:pPr>
      <w:r>
        <w:rPr>
          <w:rFonts w:ascii="Georgia" w:hAnsi="Georgia"/>
          <w:sz w:val="24"/>
          <w:szCs w:val="24"/>
        </w:rPr>
        <w:t>How did the North and the South reconcile their differences going into the 20</w:t>
      </w:r>
      <w:r w:rsidRPr="00F25636">
        <w:rPr>
          <w:rFonts w:ascii="Georgia" w:hAnsi="Georgia"/>
          <w:sz w:val="24"/>
          <w:szCs w:val="24"/>
          <w:vertAlign w:val="superscript"/>
        </w:rPr>
        <w:t>th</w:t>
      </w:r>
      <w:r>
        <w:rPr>
          <w:rFonts w:ascii="Georgia" w:hAnsi="Georgia"/>
          <w:sz w:val="24"/>
          <w:szCs w:val="24"/>
        </w:rPr>
        <w:t xml:space="preserve"> century? p.687 “Republic or Empire?”</w:t>
      </w:r>
    </w:p>
    <w:p w14:paraId="1654FE72" w14:textId="2A9AE8C5" w:rsidR="008C5103" w:rsidRPr="008C5103" w:rsidRDefault="008C5103" w:rsidP="008C5103">
      <w:pPr>
        <w:rPr>
          <w:rFonts w:ascii="Georgia" w:hAnsi="Georgia"/>
          <w:sz w:val="24"/>
          <w:szCs w:val="24"/>
        </w:rPr>
      </w:pPr>
      <w:r w:rsidRPr="008C5103">
        <w:rPr>
          <w:rStyle w:val="termtext"/>
          <w:highlight w:val="yellow"/>
        </w:rPr>
        <w:t>The political system had stabilized. The white North and South had achieved reconciliation, while rigid lines of racial exclusion -the segregation of blacks, Chinese exclusion, Indian reservations- limited the boundaries of freedom and citizenship.</w:t>
      </w:r>
    </w:p>
    <w:p w14:paraId="77535252" w14:textId="57894163" w:rsidR="00F25636" w:rsidRPr="00F25636" w:rsidRDefault="00F25636" w:rsidP="00F25636">
      <w:pPr>
        <w:rPr>
          <w:rFonts w:ascii="Georgia" w:hAnsi="Georgia"/>
          <w:sz w:val="24"/>
          <w:szCs w:val="24"/>
        </w:rPr>
      </w:pPr>
    </w:p>
    <w:p w14:paraId="39026C31" w14:textId="77777777" w:rsidR="00F25636" w:rsidRPr="00F25636" w:rsidRDefault="00F25636" w:rsidP="00F25636">
      <w:pPr>
        <w:rPr>
          <w:rFonts w:ascii="Georgia" w:hAnsi="Georgia"/>
          <w:sz w:val="24"/>
          <w:szCs w:val="24"/>
        </w:rPr>
      </w:pPr>
    </w:p>
    <w:p w14:paraId="2EB4C260" w14:textId="77777777" w:rsidR="00F25636" w:rsidRPr="00F25636" w:rsidRDefault="00F25636" w:rsidP="00F25636">
      <w:pPr>
        <w:pStyle w:val="ListParagraph"/>
        <w:rPr>
          <w:rFonts w:ascii="Georgia" w:hAnsi="Georgia"/>
          <w:sz w:val="24"/>
          <w:szCs w:val="24"/>
        </w:rPr>
      </w:pPr>
    </w:p>
    <w:p w14:paraId="092CA1C4" w14:textId="5EF3BDE9" w:rsidR="00F25636" w:rsidRPr="00F25636" w:rsidRDefault="00F25636" w:rsidP="00F25636">
      <w:pPr>
        <w:pStyle w:val="ListParagraph"/>
        <w:rPr>
          <w:rFonts w:ascii="Georgia" w:hAnsi="Georgia"/>
          <w:b/>
          <w:bCs/>
          <w:sz w:val="24"/>
          <w:szCs w:val="24"/>
          <w:u w:val="single"/>
        </w:rPr>
      </w:pPr>
    </w:p>
    <w:sectPr w:rsidR="00F25636" w:rsidRPr="00F2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464D"/>
    <w:multiLevelType w:val="hybridMultilevel"/>
    <w:tmpl w:val="13E4822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5629B"/>
    <w:multiLevelType w:val="hybridMultilevel"/>
    <w:tmpl w:val="E694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584722">
    <w:abstractNumId w:val="0"/>
  </w:num>
  <w:num w:numId="2" w16cid:durableId="102204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36"/>
    <w:rsid w:val="00215B44"/>
    <w:rsid w:val="00291C64"/>
    <w:rsid w:val="003E572A"/>
    <w:rsid w:val="00556F08"/>
    <w:rsid w:val="00566089"/>
    <w:rsid w:val="00635DD6"/>
    <w:rsid w:val="006C2634"/>
    <w:rsid w:val="006E39F9"/>
    <w:rsid w:val="008C5103"/>
    <w:rsid w:val="00AF3FBA"/>
    <w:rsid w:val="00B53624"/>
    <w:rsid w:val="00BA2A2C"/>
    <w:rsid w:val="00D3710A"/>
    <w:rsid w:val="00DE513A"/>
    <w:rsid w:val="00E455AB"/>
    <w:rsid w:val="00EA43CB"/>
    <w:rsid w:val="00F25636"/>
    <w:rsid w:val="00F91B43"/>
    <w:rsid w:val="00FC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4645"/>
  <w15:chartTrackingRefBased/>
  <w15:docId w15:val="{20A26D52-067D-440C-8DC5-D1EDBB82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36"/>
    <w:pPr>
      <w:ind w:left="720"/>
      <w:contextualSpacing/>
    </w:pPr>
  </w:style>
  <w:style w:type="character" w:customStyle="1" w:styleId="termtext">
    <w:name w:val="termtext"/>
    <w:basedOn w:val="DefaultParagraphFont"/>
    <w:rsid w:val="00FC5DE5"/>
  </w:style>
  <w:style w:type="character" w:customStyle="1" w:styleId="sr-only">
    <w:name w:val="sr-only"/>
    <w:basedOn w:val="DefaultParagraphFont"/>
    <w:rsid w:val="00B53624"/>
  </w:style>
  <w:style w:type="character" w:customStyle="1" w:styleId="pagenumberindicatorpn">
    <w:name w:val="page_number_indicator_pn"/>
    <w:basedOn w:val="DefaultParagraphFont"/>
    <w:rsid w:val="00B5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55326">
      <w:bodyDiv w:val="1"/>
      <w:marLeft w:val="0"/>
      <w:marRight w:val="0"/>
      <w:marTop w:val="0"/>
      <w:marBottom w:val="0"/>
      <w:divBdr>
        <w:top w:val="none" w:sz="0" w:space="0" w:color="auto"/>
        <w:left w:val="none" w:sz="0" w:space="0" w:color="auto"/>
        <w:bottom w:val="none" w:sz="0" w:space="0" w:color="auto"/>
        <w:right w:val="none" w:sz="0" w:space="0" w:color="auto"/>
      </w:divBdr>
      <w:divsChild>
        <w:div w:id="1314874866">
          <w:marLeft w:val="0"/>
          <w:marRight w:val="0"/>
          <w:marTop w:val="0"/>
          <w:marBottom w:val="0"/>
          <w:divBdr>
            <w:top w:val="single" w:sz="6" w:space="2" w:color="888888"/>
            <w:left w:val="none" w:sz="0" w:space="0" w:color="auto"/>
            <w:bottom w:val="none" w:sz="0" w:space="0" w:color="auto"/>
            <w:right w:val="none" w:sz="0" w:space="0" w:color="auto"/>
          </w:divBdr>
        </w:div>
      </w:divsChild>
    </w:div>
    <w:div w:id="1043675297">
      <w:bodyDiv w:val="1"/>
      <w:marLeft w:val="0"/>
      <w:marRight w:val="0"/>
      <w:marTop w:val="0"/>
      <w:marBottom w:val="0"/>
      <w:divBdr>
        <w:top w:val="none" w:sz="0" w:space="0" w:color="auto"/>
        <w:left w:val="none" w:sz="0" w:space="0" w:color="auto"/>
        <w:bottom w:val="none" w:sz="0" w:space="0" w:color="auto"/>
        <w:right w:val="none" w:sz="0" w:space="0" w:color="auto"/>
      </w:divBdr>
      <w:divsChild>
        <w:div w:id="1771001487">
          <w:marLeft w:val="0"/>
          <w:marRight w:val="0"/>
          <w:marTop w:val="0"/>
          <w:marBottom w:val="0"/>
          <w:divBdr>
            <w:top w:val="single" w:sz="6" w:space="2" w:color="888888"/>
            <w:left w:val="none" w:sz="0" w:space="0" w:color="auto"/>
            <w:bottom w:val="none" w:sz="0" w:space="0" w:color="auto"/>
            <w:right w:val="none" w:sz="0" w:space="0" w:color="auto"/>
          </w:divBdr>
        </w:div>
      </w:divsChild>
    </w:div>
    <w:div w:id="1708874124">
      <w:bodyDiv w:val="1"/>
      <w:marLeft w:val="0"/>
      <w:marRight w:val="0"/>
      <w:marTop w:val="0"/>
      <w:marBottom w:val="0"/>
      <w:divBdr>
        <w:top w:val="none" w:sz="0" w:space="0" w:color="auto"/>
        <w:left w:val="none" w:sz="0" w:space="0" w:color="auto"/>
        <w:bottom w:val="none" w:sz="0" w:space="0" w:color="auto"/>
        <w:right w:val="none" w:sz="0" w:space="0" w:color="auto"/>
      </w:divBdr>
      <w:divsChild>
        <w:div w:id="356350313">
          <w:marLeft w:val="0"/>
          <w:marRight w:val="0"/>
          <w:marTop w:val="0"/>
          <w:marBottom w:val="0"/>
          <w:divBdr>
            <w:top w:val="single" w:sz="6" w:space="2" w:color="88888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4</cp:revision>
  <dcterms:created xsi:type="dcterms:W3CDTF">2020-09-08T01:00:00Z</dcterms:created>
  <dcterms:modified xsi:type="dcterms:W3CDTF">2023-02-10T20:49:00Z</dcterms:modified>
</cp:coreProperties>
</file>