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C0B7B" w14:textId="1CF23261" w:rsidR="00B06FF6" w:rsidRDefault="00B4191D">
      <w:pPr>
        <w:rPr>
          <w:rFonts w:ascii="Sagona Book" w:hAnsi="Sagona Book"/>
          <w:sz w:val="24"/>
          <w:szCs w:val="24"/>
        </w:rPr>
      </w:pPr>
      <w:r>
        <w:t xml:space="preserve">                                          </w:t>
      </w:r>
      <w:r>
        <w:rPr>
          <w:rFonts w:ascii="Sagona Book" w:hAnsi="Sagona Book"/>
          <w:b/>
          <w:bCs/>
          <w:sz w:val="24"/>
          <w:szCs w:val="24"/>
          <w:u w:val="single"/>
        </w:rPr>
        <w:t xml:space="preserve">FONER  </w:t>
      </w:r>
      <w:proofErr w:type="gramStart"/>
      <w:r>
        <w:rPr>
          <w:rFonts w:ascii="Sagona Book" w:hAnsi="Sagona Book"/>
          <w:b/>
          <w:bCs/>
          <w:sz w:val="24"/>
          <w:szCs w:val="24"/>
          <w:u w:val="single"/>
        </w:rPr>
        <w:t>1302  QUIZ</w:t>
      </w:r>
      <w:proofErr w:type="gramEnd"/>
      <w:r>
        <w:rPr>
          <w:rFonts w:ascii="Sagona Book" w:hAnsi="Sagona Book"/>
          <w:b/>
          <w:bCs/>
          <w:sz w:val="24"/>
          <w:szCs w:val="24"/>
          <w:u w:val="single"/>
        </w:rPr>
        <w:t xml:space="preserve">  3  STUDY  GUIDE</w:t>
      </w:r>
    </w:p>
    <w:p w14:paraId="12837F4B" w14:textId="59B721BB" w:rsidR="00B4191D" w:rsidRDefault="00B4191D">
      <w:pPr>
        <w:rPr>
          <w:rFonts w:ascii="Sagona Book" w:hAnsi="Sagona Book"/>
          <w:sz w:val="24"/>
          <w:szCs w:val="24"/>
        </w:rPr>
      </w:pPr>
    </w:p>
    <w:p w14:paraId="6195F9B1" w14:textId="01001FEF" w:rsidR="00B4191D" w:rsidRDefault="00B4191D">
      <w:pPr>
        <w:rPr>
          <w:rFonts w:ascii="Sagona Book" w:hAnsi="Sagona Book"/>
          <w:sz w:val="24"/>
          <w:szCs w:val="24"/>
        </w:rPr>
      </w:pPr>
      <w:r>
        <w:rPr>
          <w:rFonts w:ascii="Sagona Book" w:hAnsi="Sagona Book"/>
          <w:sz w:val="24"/>
          <w:szCs w:val="24"/>
        </w:rPr>
        <w:t>CHAPTER 22   FIGHTING FOR THE FOUR FREEDOMS WWII 1941-1945</w:t>
      </w:r>
    </w:p>
    <w:p w14:paraId="77C1BD4D" w14:textId="1983E043" w:rsidR="00B4191D" w:rsidRDefault="00B4191D" w:rsidP="00B4191D">
      <w:pPr>
        <w:pStyle w:val="ListParagraph"/>
        <w:numPr>
          <w:ilvl w:val="0"/>
          <w:numId w:val="1"/>
        </w:numPr>
        <w:rPr>
          <w:rFonts w:ascii="Sagona Book" w:hAnsi="Sagona Book"/>
          <w:sz w:val="24"/>
          <w:szCs w:val="24"/>
        </w:rPr>
      </w:pPr>
      <w:r>
        <w:rPr>
          <w:rFonts w:ascii="Sagona Book" w:hAnsi="Sagona Book"/>
          <w:sz w:val="24"/>
          <w:szCs w:val="24"/>
        </w:rPr>
        <w:t xml:space="preserve">What were the “Four Freedoms” as portrayed in the painting by artist, Norman Rockwell? p.864 (Picture) </w:t>
      </w:r>
      <w:proofErr w:type="gramStart"/>
      <w:r>
        <w:rPr>
          <w:rFonts w:ascii="Sagona Book" w:hAnsi="Sagona Book"/>
          <w:sz w:val="24"/>
          <w:szCs w:val="24"/>
        </w:rPr>
        <w:t>Introduction</w:t>
      </w:r>
      <w:proofErr w:type="gramEnd"/>
    </w:p>
    <w:p w14:paraId="54B2871A" w14:textId="79812029" w:rsidR="006A561C" w:rsidRDefault="00BE3C19" w:rsidP="006A561C">
      <w:pPr>
        <w:pStyle w:val="ListParagraph"/>
        <w:rPr>
          <w:rFonts w:ascii="Arial" w:hAnsi="Arial" w:cs="Arial"/>
          <w:b/>
          <w:bCs/>
          <w:shd w:val="clear" w:color="auto" w:fill="FFFFFF"/>
        </w:rPr>
      </w:pPr>
      <w:ins w:id="0" w:author="Unknown">
        <w:r w:rsidRPr="00BE3C19">
          <w:rPr>
            <w:rFonts w:ascii="Arial" w:hAnsi="Arial" w:cs="Arial"/>
            <w:b/>
            <w:bCs/>
            <w:shd w:val="clear" w:color="auto" w:fill="FFFFFF"/>
          </w:rPr>
          <w:t>The immensely popular Office of War Information poster reproducing Norman Ro</w:t>
        </w:r>
      </w:ins>
      <w:r>
        <w:rPr>
          <w:rFonts w:ascii="Arial" w:hAnsi="Arial" w:cs="Arial"/>
          <w:b/>
          <w:bCs/>
          <w:shd w:val="clear" w:color="auto" w:fill="FFFFFF"/>
        </w:rPr>
        <w:t>c</w:t>
      </w:r>
      <w:ins w:id="1" w:author="Unknown">
        <w:r w:rsidRPr="00BE3C19">
          <w:rPr>
            <w:rFonts w:ascii="Arial" w:hAnsi="Arial" w:cs="Arial"/>
            <w:b/>
            <w:bCs/>
            <w:shd w:val="clear" w:color="auto" w:fill="FFFFFF"/>
          </w:rPr>
          <w:t>kwell’s paintings of the Four Freedoms, President Franklin D. Roosevelt’s shorthand for American purposes in World War </w:t>
        </w:r>
        <w:r w:rsidRPr="00BE3C19">
          <w:rPr>
            <w:rFonts w:ascii="MS Gothic" w:eastAsia="MS Gothic" w:hAnsi="MS Gothic" w:cs="MS Gothic" w:hint="eastAsia"/>
            <w:b/>
            <w:bCs/>
            <w:shd w:val="clear" w:color="auto" w:fill="FFFFFF"/>
          </w:rPr>
          <w:t>Ⅱ</w:t>
        </w:r>
        <w:r w:rsidRPr="00BE3C19">
          <w:rPr>
            <w:rFonts w:ascii="Arial" w:hAnsi="Arial" w:cs="Arial"/>
            <w:b/>
            <w:bCs/>
            <w:shd w:val="clear" w:color="auto" w:fill="FFFFFF"/>
          </w:rPr>
          <w:t>. “Four Freedoms” Illustrations</w:t>
        </w:r>
      </w:ins>
    </w:p>
    <w:p w14:paraId="51E8A088" w14:textId="77777777" w:rsidR="004B7B56" w:rsidRDefault="004B7B56" w:rsidP="006A561C">
      <w:pPr>
        <w:pStyle w:val="ListParagraph"/>
        <w:rPr>
          <w:rFonts w:ascii="Arial" w:hAnsi="Arial" w:cs="Arial"/>
          <w:b/>
          <w:bCs/>
          <w:shd w:val="clear" w:color="auto" w:fill="FFFFFF"/>
        </w:rPr>
      </w:pPr>
    </w:p>
    <w:p w14:paraId="553154B8" w14:textId="0DC2C796" w:rsidR="004B7B56" w:rsidRPr="00BE3C19" w:rsidRDefault="003409F1" w:rsidP="006A561C">
      <w:pPr>
        <w:pStyle w:val="ListParagraph"/>
        <w:rPr>
          <w:rFonts w:ascii="Sagona Book" w:hAnsi="Sagona Book"/>
          <w:b/>
          <w:bCs/>
          <w:sz w:val="24"/>
          <w:szCs w:val="24"/>
        </w:rPr>
      </w:pPr>
      <w:ins w:id="2" w:author="Unknown">
        <w:r w:rsidRPr="00A2191D">
          <w:rPr>
            <w:color w:val="212529"/>
            <w:sz w:val="23"/>
            <w:szCs w:val="23"/>
            <w:highlight w:val="yellow"/>
            <w:shd w:val="clear" w:color="auto" w:fill="FFFFFF"/>
          </w:rPr>
          <w:t>freedom of speech, freedom of worship, freedom from want, and freedom from fear</w:t>
        </w:r>
      </w:ins>
    </w:p>
    <w:p w14:paraId="6BAE6697" w14:textId="41777E2C" w:rsidR="00FC3988" w:rsidRDefault="00256621" w:rsidP="00FC3988">
      <w:pPr>
        <w:pStyle w:val="ListParagraph"/>
        <w:numPr>
          <w:ilvl w:val="0"/>
          <w:numId w:val="1"/>
        </w:numPr>
        <w:rPr>
          <w:rFonts w:ascii="Sagona Book" w:hAnsi="Sagona Book"/>
          <w:sz w:val="24"/>
          <w:szCs w:val="24"/>
        </w:rPr>
      </w:pPr>
      <w:r>
        <w:rPr>
          <w:rFonts w:ascii="Sagona Book" w:hAnsi="Sagona Book"/>
          <w:sz w:val="24"/>
          <w:szCs w:val="24"/>
        </w:rPr>
        <w:t>How did the Iroquois enlist in the armed services for WWII? Did many Native Americans go back to the reservations after the war? Pp.887-888 Indians During the War</w:t>
      </w:r>
    </w:p>
    <w:p w14:paraId="73873A95" w14:textId="4CADA8C7" w:rsidR="00FC3988" w:rsidRPr="00FC3988" w:rsidRDefault="00FC3988" w:rsidP="00FC3988">
      <w:pPr>
        <w:pStyle w:val="ListParagraph"/>
        <w:rPr>
          <w:rFonts w:ascii="Sagona Book" w:hAnsi="Sagona Book"/>
          <w:sz w:val="24"/>
          <w:szCs w:val="24"/>
        </w:rPr>
      </w:pPr>
      <w:ins w:id="3" w:author="Unknown">
        <w:r>
          <w:rPr>
            <w:color w:val="212529"/>
            <w:sz w:val="23"/>
            <w:szCs w:val="23"/>
            <w:shd w:val="clear" w:color="auto" w:fill="FFFFFF"/>
          </w:rPr>
          <w:t>Insisting that the United States lacked the authority to draft Indian men into the army, the Iroquois issued their own declaration of war against the Axis powers. Tens of thousands of Indians left reservations for jobs in war industries. Exposed for the first time to urban life and industrial society, many chose not to return to the reservations after the war ended (indeed, the reservations did not share in wartime prosperity). Some Indian veterans took advantage of the GI Bill to attend college after the war, an opportunity that had been available to very few Indians previously.</w:t>
        </w:r>
      </w:ins>
    </w:p>
    <w:p w14:paraId="309F6410" w14:textId="3B8DCAE8" w:rsidR="00256621" w:rsidRDefault="005B5EF2" w:rsidP="00B4191D">
      <w:pPr>
        <w:pStyle w:val="ListParagraph"/>
        <w:numPr>
          <w:ilvl w:val="0"/>
          <w:numId w:val="1"/>
        </w:numPr>
        <w:rPr>
          <w:rFonts w:ascii="Sagona Book" w:hAnsi="Sagona Book"/>
          <w:sz w:val="24"/>
          <w:szCs w:val="24"/>
        </w:rPr>
      </w:pPr>
      <w:r>
        <w:rPr>
          <w:rFonts w:ascii="Sagona Book" w:hAnsi="Sagona Book"/>
          <w:sz w:val="24"/>
          <w:szCs w:val="24"/>
        </w:rPr>
        <w:t xml:space="preserve">Know the final outcome of Japanese-Americans who were wrongly interned during WWII and justice for Fred Korematsu. p.892              </w:t>
      </w:r>
      <w:proofErr w:type="gramStart"/>
      <w:r>
        <w:rPr>
          <w:rFonts w:ascii="Sagona Book" w:hAnsi="Sagona Book"/>
          <w:sz w:val="24"/>
          <w:szCs w:val="24"/>
        </w:rPr>
        <w:t>Japanese-American</w:t>
      </w:r>
      <w:proofErr w:type="gramEnd"/>
      <w:r>
        <w:rPr>
          <w:rFonts w:ascii="Sagona Book" w:hAnsi="Sagona Book"/>
          <w:sz w:val="24"/>
          <w:szCs w:val="24"/>
        </w:rPr>
        <w:t xml:space="preserve"> Internment</w:t>
      </w:r>
    </w:p>
    <w:p w14:paraId="7F404511" w14:textId="77777777" w:rsidR="00323C91" w:rsidRDefault="00323C91" w:rsidP="00323C91">
      <w:pPr>
        <w:pStyle w:val="ListParagraph"/>
        <w:rPr>
          <w:rFonts w:ascii="Sagona Book" w:hAnsi="Sagona Book"/>
          <w:sz w:val="24"/>
          <w:szCs w:val="24"/>
        </w:rPr>
      </w:pPr>
    </w:p>
    <w:p w14:paraId="15638A66" w14:textId="6ED84C4F" w:rsidR="00323C91" w:rsidRDefault="00323C91" w:rsidP="00323C91">
      <w:pPr>
        <w:pStyle w:val="ListParagraph"/>
        <w:rPr>
          <w:rFonts w:ascii="Sagona Book" w:hAnsi="Sagona Book"/>
          <w:sz w:val="24"/>
          <w:szCs w:val="24"/>
        </w:rPr>
      </w:pPr>
      <w:ins w:id="4" w:author="Unknown">
        <w:r>
          <w:rPr>
            <w:color w:val="212529"/>
            <w:sz w:val="23"/>
            <w:szCs w:val="23"/>
            <w:shd w:val="clear" w:color="auto" w:fill="FFFFFF"/>
          </w:rPr>
          <w:t>A long campaign for acknowledgment of the injustice done to </w:t>
        </w:r>
        <w:proofErr w:type="gramStart"/>
        <w:r>
          <w:rPr>
            <w:color w:val="212529"/>
            <w:sz w:val="23"/>
            <w:szCs w:val="23"/>
            <w:shd w:val="clear" w:color="auto" w:fill="FFFFFF"/>
          </w:rPr>
          <w:t>Japanese-Americans</w:t>
        </w:r>
        <w:proofErr w:type="gramEnd"/>
        <w:r>
          <w:rPr>
            <w:color w:val="212529"/>
            <w:sz w:val="23"/>
            <w:szCs w:val="23"/>
            <w:shd w:val="clear" w:color="auto" w:fill="FFFFFF"/>
          </w:rPr>
          <w:t> followed the end of the war. In 1988, Congress apologized for </w:t>
        </w:r>
        <w:proofErr w:type="gramStart"/>
        <w:r>
          <w:rPr>
            <w:color w:val="212529"/>
            <w:sz w:val="23"/>
            <w:szCs w:val="23"/>
            <w:shd w:val="clear" w:color="auto" w:fill="FFFFFF"/>
          </w:rPr>
          <w:t>internment</w:t>
        </w:r>
        <w:proofErr w:type="gramEnd"/>
        <w:r>
          <w:rPr>
            <w:color w:val="212529"/>
            <w:sz w:val="23"/>
            <w:szCs w:val="23"/>
            <w:shd w:val="clear" w:color="auto" w:fill="FFFFFF"/>
          </w:rPr>
          <w:t> and provided $20,000 in compensation to each surviving victim. President Bill Clinton subsequently awarded Fred Korematsu the Presidential Medal of Freedom.</w:t>
        </w:r>
      </w:ins>
    </w:p>
    <w:p w14:paraId="49AE03F1" w14:textId="072D42E5" w:rsidR="004A7983" w:rsidRDefault="004A7983" w:rsidP="004A7983">
      <w:pPr>
        <w:rPr>
          <w:rFonts w:ascii="Sagona Book" w:hAnsi="Sagona Book"/>
          <w:sz w:val="24"/>
          <w:szCs w:val="24"/>
        </w:rPr>
      </w:pPr>
    </w:p>
    <w:p w14:paraId="6E6C07CE" w14:textId="1459A38B" w:rsidR="004A7983" w:rsidRDefault="004A7983" w:rsidP="004A7983">
      <w:pPr>
        <w:rPr>
          <w:rFonts w:ascii="Sagona Book" w:hAnsi="Sagona Book"/>
          <w:sz w:val="24"/>
          <w:szCs w:val="24"/>
        </w:rPr>
      </w:pPr>
      <w:r>
        <w:rPr>
          <w:rFonts w:ascii="Sagona Book" w:hAnsi="Sagona Book"/>
          <w:sz w:val="24"/>
          <w:szCs w:val="24"/>
        </w:rPr>
        <w:t>CHAPTER 23   THE UNITED STATES AND THE COLD WAR 1945-1953</w:t>
      </w:r>
    </w:p>
    <w:p w14:paraId="4DE3B861" w14:textId="33C3E43E" w:rsidR="004A7983" w:rsidRDefault="000D7689" w:rsidP="004A7983">
      <w:pPr>
        <w:pStyle w:val="ListParagraph"/>
        <w:numPr>
          <w:ilvl w:val="0"/>
          <w:numId w:val="1"/>
        </w:numPr>
        <w:rPr>
          <w:rFonts w:ascii="Sagona Book" w:hAnsi="Sagona Book"/>
          <w:sz w:val="24"/>
          <w:szCs w:val="24"/>
        </w:rPr>
      </w:pPr>
      <w:r>
        <w:rPr>
          <w:rFonts w:ascii="Sagona Book" w:hAnsi="Sagona Book"/>
          <w:sz w:val="24"/>
          <w:szCs w:val="24"/>
        </w:rPr>
        <w:t xml:space="preserve">What is NSC-68 and how did it define the Cold War? p.915                                       The Growing Communist Challenge </w:t>
      </w:r>
    </w:p>
    <w:p w14:paraId="53B05695" w14:textId="378E3C3E" w:rsidR="009745FD" w:rsidRDefault="009745FD" w:rsidP="009745FD">
      <w:pPr>
        <w:pStyle w:val="ListParagraph"/>
        <w:rPr>
          <w:rFonts w:ascii="Arial" w:hAnsi="Arial" w:cs="Arial"/>
          <w:color w:val="000000"/>
          <w:sz w:val="23"/>
          <w:szCs w:val="23"/>
          <w:shd w:val="clear" w:color="auto" w:fill="FFFFFF"/>
        </w:rPr>
      </w:pPr>
      <w:ins w:id="5" w:author="Unknown">
        <w:r>
          <w:rPr>
            <w:rFonts w:ascii="Arial" w:hAnsi="Arial" w:cs="Arial"/>
            <w:color w:val="000000"/>
            <w:sz w:val="23"/>
            <w:szCs w:val="23"/>
            <w:shd w:val="clear" w:color="auto" w:fill="FFFFFF"/>
          </w:rPr>
          <w:t>Top</w:t>
        </w:r>
      </w:ins>
      <w:r>
        <w:rPr>
          <w:rFonts w:ascii="Arial" w:hAnsi="Arial" w:cs="Arial"/>
          <w:color w:val="000000"/>
          <w:sz w:val="23"/>
          <w:szCs w:val="23"/>
          <w:shd w:val="clear" w:color="auto" w:fill="FFFFFF"/>
        </w:rPr>
        <w:t>-</w:t>
      </w:r>
      <w:ins w:id="6" w:author="Unknown">
        <w:r>
          <w:rPr>
            <w:rFonts w:ascii="Arial" w:hAnsi="Arial" w:cs="Arial"/>
            <w:color w:val="000000"/>
            <w:sz w:val="23"/>
            <w:szCs w:val="23"/>
            <w:shd w:val="clear" w:color="auto" w:fill="FFFFFF"/>
          </w:rPr>
          <w:t>secret policy paper approved by President Truman in 1950 that outlined a militaristic approach to combating the spread of global communism.</w:t>
        </w:r>
      </w:ins>
    </w:p>
    <w:p w14:paraId="424BB1C5" w14:textId="77777777" w:rsidR="00537B87" w:rsidRDefault="00537B87" w:rsidP="009745FD">
      <w:pPr>
        <w:pStyle w:val="ListParagraph"/>
        <w:rPr>
          <w:rFonts w:ascii="Arial" w:hAnsi="Arial" w:cs="Arial"/>
          <w:color w:val="000000"/>
          <w:sz w:val="23"/>
          <w:szCs w:val="23"/>
          <w:shd w:val="clear" w:color="auto" w:fill="FFFFFF"/>
        </w:rPr>
      </w:pPr>
    </w:p>
    <w:p w14:paraId="3EA526C2" w14:textId="3269A32E" w:rsidR="00537B87" w:rsidRDefault="00537B87" w:rsidP="009745FD">
      <w:pPr>
        <w:pStyle w:val="ListParagraph"/>
        <w:rPr>
          <w:rFonts w:ascii="Arial" w:hAnsi="Arial" w:cs="Arial"/>
          <w:color w:val="000000"/>
          <w:sz w:val="23"/>
          <w:szCs w:val="23"/>
          <w:shd w:val="clear" w:color="auto" w:fill="FFFFFF"/>
        </w:rPr>
      </w:pPr>
      <w:ins w:id="7" w:author="Unknown">
        <w:r>
          <w:rPr>
            <w:color w:val="212529"/>
            <w:sz w:val="23"/>
            <w:szCs w:val="23"/>
            <w:shd w:val="clear" w:color="auto" w:fill="FFFFFF"/>
          </w:rPr>
          <w:t>this 1950 manifesto described the Cold War as an epic struggle between “the idea of freedom” and the “idea of slavery under the grim oligarchy of the Kremlin.” One of the most impor</w:t>
        </w:r>
        <w:r>
          <w:rPr>
            <w:color w:val="212529"/>
            <w:sz w:val="23"/>
            <w:szCs w:val="23"/>
            <w:shd w:val="clear" w:color="auto" w:fill="FFFFFF"/>
          </w:rPr>
          <w:lastRenderedPageBreak/>
          <w:t>tant policy statements of the early Cold War, NSC-68 helped to spur a dramatic increase in American military spending.</w:t>
        </w:r>
      </w:ins>
    </w:p>
    <w:p w14:paraId="20A4EF64" w14:textId="77777777" w:rsidR="009745FD" w:rsidRDefault="009745FD" w:rsidP="009745FD">
      <w:pPr>
        <w:pStyle w:val="ListParagraph"/>
        <w:rPr>
          <w:rFonts w:ascii="Sagona Book" w:hAnsi="Sagona Book"/>
          <w:sz w:val="24"/>
          <w:szCs w:val="24"/>
        </w:rPr>
      </w:pPr>
    </w:p>
    <w:p w14:paraId="7D17DBBD" w14:textId="4F557A6D" w:rsidR="000D7689" w:rsidRDefault="000D7689" w:rsidP="004A7983">
      <w:pPr>
        <w:pStyle w:val="ListParagraph"/>
        <w:numPr>
          <w:ilvl w:val="0"/>
          <w:numId w:val="1"/>
        </w:numPr>
        <w:rPr>
          <w:rFonts w:ascii="Sagona Book" w:hAnsi="Sagona Book"/>
          <w:sz w:val="24"/>
          <w:szCs w:val="24"/>
        </w:rPr>
      </w:pPr>
      <w:r>
        <w:rPr>
          <w:rFonts w:ascii="Sagona Book" w:hAnsi="Sagona Book"/>
          <w:sz w:val="24"/>
          <w:szCs w:val="24"/>
        </w:rPr>
        <w:t>What is the “Fair Deal” and</w:t>
      </w:r>
      <w:r w:rsidR="00D75449">
        <w:rPr>
          <w:rFonts w:ascii="Sagona Book" w:hAnsi="Sagona Book"/>
          <w:sz w:val="24"/>
          <w:szCs w:val="24"/>
        </w:rPr>
        <w:t xml:space="preserve"> what were its goals? p.923    The Fair Deal</w:t>
      </w:r>
    </w:p>
    <w:p w14:paraId="271C4E4A" w14:textId="0EC518FB" w:rsidR="00035BEC" w:rsidRDefault="00035BEC" w:rsidP="00035BEC">
      <w:pPr>
        <w:pStyle w:val="ListParagraph"/>
        <w:rPr>
          <w:rFonts w:ascii="Arial" w:hAnsi="Arial" w:cs="Arial"/>
          <w:color w:val="000000"/>
          <w:sz w:val="23"/>
          <w:szCs w:val="23"/>
          <w:shd w:val="clear" w:color="auto" w:fill="FFFFFF"/>
        </w:rPr>
      </w:pPr>
      <w:ins w:id="8" w:author="Unknown">
        <w:r>
          <w:rPr>
            <w:rFonts w:ascii="Arial" w:hAnsi="Arial" w:cs="Arial"/>
            <w:color w:val="000000"/>
            <w:sz w:val="23"/>
            <w:szCs w:val="23"/>
            <w:shd w:val="clear" w:color="auto" w:fill="FFFFFF"/>
          </w:rPr>
          <w:t>Domestic reform proposals of the Truman administration; included civil rights legislation, national health insurance, and repeal of the Taft-Hartley Act, but only extensions of some New Deal programs were enacted.</w:t>
        </w:r>
      </w:ins>
    </w:p>
    <w:p w14:paraId="27AF972B" w14:textId="77777777" w:rsidR="00BF14EA" w:rsidRDefault="00BF14EA" w:rsidP="00035BEC">
      <w:pPr>
        <w:pStyle w:val="ListParagraph"/>
        <w:rPr>
          <w:rFonts w:ascii="Arial" w:hAnsi="Arial" w:cs="Arial"/>
          <w:color w:val="000000"/>
          <w:sz w:val="23"/>
          <w:szCs w:val="23"/>
          <w:shd w:val="clear" w:color="auto" w:fill="FFFFFF"/>
        </w:rPr>
      </w:pPr>
    </w:p>
    <w:p w14:paraId="4095E5D1" w14:textId="00F4D0E7" w:rsidR="00BF14EA" w:rsidRDefault="00BF14EA" w:rsidP="00035BEC">
      <w:pPr>
        <w:pStyle w:val="ListParagraph"/>
        <w:rPr>
          <w:rFonts w:ascii="Sagona Book" w:hAnsi="Sagona Book"/>
          <w:sz w:val="24"/>
          <w:szCs w:val="24"/>
        </w:rPr>
      </w:pPr>
      <w:ins w:id="9" w:author="Unknown">
        <w:r>
          <w:rPr>
            <w:color w:val="212529"/>
            <w:sz w:val="23"/>
            <w:szCs w:val="23"/>
            <w:shd w:val="clear" w:color="auto" w:fill="FFFFFF"/>
          </w:rPr>
          <w:t>focused on improving the social safety net and raising the standard of living of ordinary Americans. He called on Congress to increase the minimum wage, enact a program of national health insurance, and expand public housing, Social Security, and aid to education. Truman, complained one Republican leader, was “out–New Dealing the New Deal.”</w:t>
        </w:r>
      </w:ins>
    </w:p>
    <w:p w14:paraId="1D468988" w14:textId="15BFB3DD" w:rsidR="00D75449" w:rsidRDefault="00462BB9" w:rsidP="004A7983">
      <w:pPr>
        <w:pStyle w:val="ListParagraph"/>
        <w:numPr>
          <w:ilvl w:val="0"/>
          <w:numId w:val="1"/>
        </w:numPr>
        <w:rPr>
          <w:rFonts w:ascii="Sagona Book" w:hAnsi="Sagona Book"/>
          <w:sz w:val="24"/>
          <w:szCs w:val="24"/>
        </w:rPr>
      </w:pPr>
      <w:r>
        <w:rPr>
          <w:rFonts w:ascii="Sagona Book" w:hAnsi="Sagona Book"/>
          <w:sz w:val="24"/>
          <w:szCs w:val="24"/>
        </w:rPr>
        <w:t>Who were the Dixiecrats and who did they nominate for President in the Election of 1948?  p.A-58 Glossary</w:t>
      </w:r>
    </w:p>
    <w:p w14:paraId="3FFEC433" w14:textId="7250A687" w:rsidR="00457845" w:rsidRDefault="00457845" w:rsidP="00457845">
      <w:pPr>
        <w:pStyle w:val="ListParagraph"/>
        <w:rPr>
          <w:rFonts w:ascii="Sagona Book" w:hAnsi="Sagona Book"/>
          <w:sz w:val="24"/>
          <w:szCs w:val="24"/>
        </w:rPr>
      </w:pPr>
      <w:ins w:id="10" w:author="Unknown">
        <w:r>
          <w:rPr>
            <w:color w:val="212529"/>
            <w:sz w:val="21"/>
            <w:szCs w:val="21"/>
            <w:shd w:val="clear" w:color="auto" w:fill="FFFFFF"/>
          </w:rPr>
          <w:t>Lower South delegates who walked out of the 1948 Democratic national convention in protest of the party’s support for civil rights legislation and later formed the States’ Rights Democratic (Dixiecrat) Party, which nominated Strom Thurmond of South Carolina for president.</w:t>
        </w:r>
      </w:ins>
    </w:p>
    <w:p w14:paraId="7663DC6E" w14:textId="531C9481" w:rsidR="00462BB9" w:rsidRDefault="00462BB9" w:rsidP="00462BB9">
      <w:pPr>
        <w:rPr>
          <w:rFonts w:ascii="Sagona Book" w:hAnsi="Sagona Book"/>
          <w:sz w:val="24"/>
          <w:szCs w:val="24"/>
        </w:rPr>
      </w:pPr>
      <w:r>
        <w:rPr>
          <w:rFonts w:ascii="Sagona Book" w:hAnsi="Sagona Book"/>
          <w:sz w:val="24"/>
          <w:szCs w:val="24"/>
        </w:rPr>
        <w:t xml:space="preserve">CHAPTER 24   AN AFFLUENT SOCIETY   </w:t>
      </w:r>
      <w:r w:rsidR="009745FD">
        <w:rPr>
          <w:rFonts w:ascii="Sagona Book" w:hAnsi="Sagona Book"/>
          <w:sz w:val="24"/>
          <w:szCs w:val="24"/>
        </w:rPr>
        <w:t xml:space="preserve"> </w:t>
      </w:r>
      <w:r>
        <w:rPr>
          <w:rFonts w:ascii="Sagona Book" w:hAnsi="Sagona Book"/>
          <w:sz w:val="24"/>
          <w:szCs w:val="24"/>
        </w:rPr>
        <w:t>-1960</w:t>
      </w:r>
    </w:p>
    <w:p w14:paraId="5B5E3D20" w14:textId="77777777" w:rsidR="00121A6C" w:rsidRDefault="00462BB9" w:rsidP="00462BB9">
      <w:pPr>
        <w:pStyle w:val="ListParagraph"/>
        <w:numPr>
          <w:ilvl w:val="0"/>
          <w:numId w:val="1"/>
        </w:numPr>
        <w:rPr>
          <w:rFonts w:ascii="Sagona Book" w:hAnsi="Sagona Book"/>
          <w:sz w:val="24"/>
          <w:szCs w:val="24"/>
        </w:rPr>
      </w:pPr>
      <w:r>
        <w:rPr>
          <w:rFonts w:ascii="Sagona Book" w:hAnsi="Sagona Book"/>
          <w:sz w:val="24"/>
          <w:szCs w:val="24"/>
        </w:rPr>
        <w:t xml:space="preserve">What is the League of United Latin American Citizens? What areas of segregation did it confront in the American Southwest? p.972                             The Legal </w:t>
      </w:r>
      <w:r w:rsidR="00121A6C">
        <w:rPr>
          <w:rFonts w:ascii="Sagona Book" w:hAnsi="Sagona Book"/>
          <w:sz w:val="24"/>
          <w:szCs w:val="24"/>
        </w:rPr>
        <w:t>Assault on Segregation</w:t>
      </w:r>
    </w:p>
    <w:p w14:paraId="140AD298" w14:textId="4BD32CCE" w:rsidR="00411564" w:rsidRDefault="00411564" w:rsidP="00411564">
      <w:pPr>
        <w:pStyle w:val="ListParagraph"/>
        <w:rPr>
          <w:rFonts w:ascii="Arial" w:hAnsi="Arial" w:cs="Arial"/>
          <w:color w:val="000000"/>
          <w:sz w:val="23"/>
          <w:szCs w:val="23"/>
          <w:shd w:val="clear" w:color="auto" w:fill="FFFFFF"/>
        </w:rPr>
      </w:pPr>
      <w:ins w:id="11" w:author="Unknown">
        <w:r>
          <w:rPr>
            <w:rFonts w:ascii="Arial" w:hAnsi="Arial" w:cs="Arial"/>
            <w:color w:val="000000"/>
            <w:sz w:val="23"/>
            <w:szCs w:val="23"/>
            <w:shd w:val="clear" w:color="auto" w:fill="FFFFFF"/>
          </w:rPr>
          <w:t>Often called LULAC, an organization that challenged restrictive housing, employme</w:t>
        </w:r>
      </w:ins>
      <w:r>
        <w:rPr>
          <w:rFonts w:ascii="Arial" w:hAnsi="Arial" w:cs="Arial"/>
          <w:color w:val="000000"/>
          <w:sz w:val="23"/>
          <w:szCs w:val="23"/>
          <w:shd w:val="clear" w:color="auto" w:fill="FFFFFF"/>
        </w:rPr>
        <w:t>nt</w:t>
      </w:r>
      <w:ins w:id="12" w:author="Unknown">
        <w:r>
          <w:rPr>
            <w:rFonts w:ascii="Arial" w:hAnsi="Arial" w:cs="Arial"/>
            <w:color w:val="000000"/>
            <w:sz w:val="23"/>
            <w:szCs w:val="23"/>
            <w:shd w:val="clear" w:color="auto" w:fill="FFFFFF"/>
          </w:rPr>
          <w:t> discrimination, and other inequalities faced by Latino Americans.</w:t>
        </w:r>
      </w:ins>
    </w:p>
    <w:p w14:paraId="3E26058D" w14:textId="77777777" w:rsidR="00411564" w:rsidRDefault="00411564" w:rsidP="00411564">
      <w:pPr>
        <w:pStyle w:val="ListParagraph"/>
        <w:rPr>
          <w:rFonts w:ascii="Arial" w:hAnsi="Arial" w:cs="Arial"/>
          <w:color w:val="000000"/>
          <w:sz w:val="23"/>
          <w:szCs w:val="23"/>
          <w:shd w:val="clear" w:color="auto" w:fill="FFFFFF"/>
        </w:rPr>
      </w:pPr>
    </w:p>
    <w:p w14:paraId="19CCD825" w14:textId="57AA6DF8" w:rsidR="00411564" w:rsidRDefault="002F0120" w:rsidP="00411564">
      <w:pPr>
        <w:pStyle w:val="ListParagraph"/>
        <w:rPr>
          <w:rFonts w:ascii="Sagona Book" w:hAnsi="Sagona Book"/>
          <w:sz w:val="24"/>
          <w:szCs w:val="24"/>
        </w:rPr>
      </w:pPr>
      <w:ins w:id="13" w:author="Unknown">
        <w:r>
          <w:rPr>
            <w:color w:val="212529"/>
            <w:sz w:val="23"/>
            <w:szCs w:val="23"/>
            <w:shd w:val="clear" w:color="auto" w:fill="FFFFFF"/>
          </w:rPr>
          <w:t>Orange County</w:t>
        </w:r>
      </w:ins>
    </w:p>
    <w:p w14:paraId="25C409C6" w14:textId="5E167452" w:rsidR="005B04DD" w:rsidRDefault="005B04DD" w:rsidP="00462BB9">
      <w:pPr>
        <w:pStyle w:val="ListParagraph"/>
        <w:numPr>
          <w:ilvl w:val="0"/>
          <w:numId w:val="1"/>
        </w:numPr>
        <w:rPr>
          <w:rFonts w:ascii="Sagona Book" w:hAnsi="Sagona Book"/>
          <w:sz w:val="24"/>
          <w:szCs w:val="24"/>
        </w:rPr>
      </w:pPr>
      <w:r>
        <w:rPr>
          <w:rFonts w:ascii="Sagona Book" w:hAnsi="Sagona Book"/>
          <w:sz w:val="24"/>
          <w:szCs w:val="24"/>
        </w:rPr>
        <w:t>Where did Thurgood Marshall place the focus of the court case, Brown v. Board of Education of Topeka, Kansas? How did Chief Justice Warren build unanimity on a divided Supreme Court? p.973 The Brown Case</w:t>
      </w:r>
    </w:p>
    <w:p w14:paraId="591DCE53" w14:textId="3CA12E44" w:rsidR="009E7A38" w:rsidRDefault="007D0DB6" w:rsidP="009E7A38">
      <w:pPr>
        <w:rPr>
          <w:rFonts w:ascii="Sagona Book" w:hAnsi="Sagona Book"/>
          <w:sz w:val="24"/>
          <w:szCs w:val="24"/>
        </w:rPr>
      </w:pPr>
      <w:ins w:id="14" w:author="Unknown">
        <w:r>
          <w:rPr>
            <w:color w:val="212529"/>
            <w:sz w:val="23"/>
            <w:szCs w:val="23"/>
            <w:shd w:val="clear" w:color="auto" w:fill="FFFFFF"/>
          </w:rPr>
          <w:t> Five such cases from four states and the District of Columbia were combined in a single appeal that reached the Supreme Court late in 1952.</w:t>
        </w:r>
      </w:ins>
    </w:p>
    <w:p w14:paraId="734F022E" w14:textId="77777777" w:rsidR="009E7A38" w:rsidRDefault="009E7A38" w:rsidP="009E7A38">
      <w:pPr>
        <w:rPr>
          <w:rFonts w:ascii="Sagona Book" w:hAnsi="Sagona Book"/>
          <w:sz w:val="24"/>
          <w:szCs w:val="24"/>
        </w:rPr>
      </w:pPr>
    </w:p>
    <w:p w14:paraId="54C898EF" w14:textId="27D19BD8" w:rsidR="0024106E" w:rsidRPr="009E7A38" w:rsidRDefault="0024106E" w:rsidP="009E7A38">
      <w:pPr>
        <w:rPr>
          <w:rFonts w:ascii="Sagona Book" w:hAnsi="Sagona Book"/>
          <w:sz w:val="24"/>
          <w:szCs w:val="24"/>
        </w:rPr>
      </w:pPr>
      <w:ins w:id="15" w:author="Unknown">
        <w:r>
          <w:rPr>
            <w:color w:val="212529"/>
            <w:sz w:val="23"/>
            <w:szCs w:val="23"/>
            <w:shd w:val="clear" w:color="auto" w:fill="FFFFFF"/>
          </w:rPr>
          <w:t>Chief Justice Warren managed to create unanimity on a divided Court, some of whose members disliked segregation but feared that a decision to outlaw it would spark widespread violence. On May 17, 1954, Warren himself read aloud the decision, only eleven pages long. Segregation in public education, he concluded, violated the equal protection of the laws guaranteed by the Fourteenth Amendment. “In the field of education, the doctrine of ‘separate but equal’ has no place. Separate educational facilities are inherently unequal.”</w:t>
        </w:r>
      </w:ins>
    </w:p>
    <w:p w14:paraId="1E7947EE" w14:textId="2BC95669" w:rsidR="00887C00" w:rsidRPr="00887C00" w:rsidRDefault="00887C00" w:rsidP="00887C00">
      <w:pPr>
        <w:rPr>
          <w:rFonts w:ascii="Sagona Book" w:hAnsi="Sagona Book"/>
          <w:sz w:val="24"/>
          <w:szCs w:val="24"/>
        </w:rPr>
      </w:pPr>
      <w:r>
        <w:rPr>
          <w:rFonts w:ascii="Sagona Book" w:hAnsi="Sagona Book"/>
          <w:sz w:val="24"/>
          <w:szCs w:val="24"/>
        </w:rPr>
        <w:t>CHAPTER 25    THE SIXTIES  1960-1968</w:t>
      </w:r>
    </w:p>
    <w:p w14:paraId="0333D311" w14:textId="77777777" w:rsidR="002C0524" w:rsidRDefault="002C0524" w:rsidP="00462BB9">
      <w:pPr>
        <w:pStyle w:val="ListParagraph"/>
        <w:numPr>
          <w:ilvl w:val="0"/>
          <w:numId w:val="1"/>
        </w:numPr>
        <w:rPr>
          <w:rFonts w:ascii="Sagona Book" w:hAnsi="Sagona Book"/>
          <w:sz w:val="24"/>
          <w:szCs w:val="24"/>
        </w:rPr>
      </w:pPr>
      <w:r>
        <w:rPr>
          <w:rFonts w:ascii="Sagona Book" w:hAnsi="Sagona Book"/>
          <w:sz w:val="24"/>
          <w:szCs w:val="24"/>
        </w:rPr>
        <w:lastRenderedPageBreak/>
        <w:t>What was the role of SNCC (Student Nonviolent Coordinating Committee) and CORE (Congress of Racial Equality) in the Civil Rights Revolution of the 1960s? p.987 The Rising Tide of Protest</w:t>
      </w:r>
    </w:p>
    <w:p w14:paraId="147F5BCB" w14:textId="77777777" w:rsidR="008E5233" w:rsidRDefault="008E5233" w:rsidP="008E5233">
      <w:pPr>
        <w:pStyle w:val="ListParagraph"/>
        <w:rPr>
          <w:rFonts w:ascii="Sagona Book" w:hAnsi="Sagona Book"/>
          <w:sz w:val="24"/>
          <w:szCs w:val="24"/>
        </w:rPr>
      </w:pPr>
    </w:p>
    <w:p w14:paraId="641C8BA7" w14:textId="65824455" w:rsidR="008E5233" w:rsidRDefault="008E5233" w:rsidP="008E5233">
      <w:pPr>
        <w:pStyle w:val="ListParagraph"/>
        <w:rPr>
          <w:rFonts w:ascii="Arial" w:hAnsi="Arial" w:cs="Arial"/>
          <w:color w:val="000000"/>
          <w:sz w:val="23"/>
          <w:szCs w:val="23"/>
          <w:shd w:val="clear" w:color="auto" w:fill="FFFFFF"/>
        </w:rPr>
      </w:pPr>
      <w:r>
        <w:rPr>
          <w:rFonts w:ascii="Arial" w:hAnsi="Arial" w:cs="Arial"/>
          <w:color w:val="000000"/>
          <w:sz w:val="23"/>
          <w:szCs w:val="23"/>
          <w:shd w:val="clear" w:color="auto" w:fill="FFFFFF"/>
        </w:rPr>
        <w:t>SNCC-</w:t>
      </w:r>
      <w:ins w:id="16" w:author="Unknown">
        <w:r>
          <w:rPr>
            <w:rFonts w:ascii="Arial" w:hAnsi="Arial" w:cs="Arial"/>
            <w:color w:val="000000"/>
            <w:sz w:val="23"/>
            <w:szCs w:val="23"/>
            <w:shd w:val="clear" w:color="auto" w:fill="FFFFFF"/>
          </w:rPr>
          <w:t>Organization </w:t>
        </w:r>
        <w:proofErr w:type="gramStart"/>
        <w:r>
          <w:rPr>
            <w:rFonts w:ascii="Arial" w:hAnsi="Arial" w:cs="Arial"/>
            <w:color w:val="000000"/>
            <w:sz w:val="23"/>
            <w:szCs w:val="23"/>
            <w:shd w:val="clear" w:color="auto" w:fill="FFFFFF"/>
          </w:rPr>
          <w:t>founded</w:t>
        </w:r>
        <w:proofErr w:type="gramEnd"/>
        <w:r>
          <w:rPr>
            <w:rFonts w:ascii="Arial" w:hAnsi="Arial" w:cs="Arial"/>
            <w:color w:val="000000"/>
            <w:sz w:val="23"/>
            <w:szCs w:val="23"/>
            <w:shd w:val="clear" w:color="auto" w:fill="FFFFFF"/>
          </w:rPr>
          <w:t> in 1960 to coordinate civil rights sit-ins and other forms of grassroots protest.</w:t>
        </w:r>
      </w:ins>
      <w:r w:rsidR="00765708">
        <w:rPr>
          <w:rFonts w:ascii="Arial" w:hAnsi="Arial" w:cs="Arial"/>
          <w:color w:val="000000"/>
          <w:sz w:val="23"/>
          <w:szCs w:val="23"/>
          <w:shd w:val="clear" w:color="auto" w:fill="FFFFFF"/>
        </w:rPr>
        <w:t xml:space="preserve"> </w:t>
      </w:r>
      <w:ins w:id="17" w:author="Unknown">
        <w:r w:rsidR="00765708">
          <w:rPr>
            <w:color w:val="212529"/>
            <w:sz w:val="23"/>
            <w:szCs w:val="23"/>
            <w:shd w:val="clear" w:color="auto" w:fill="FFFFFF"/>
          </w:rPr>
          <w:t>dedicated to replacing the culture of segregation with a “beloved community” of racial justice and to empowering ordinary blacks to take control of the decisions that affected their lives. </w:t>
        </w:r>
      </w:ins>
    </w:p>
    <w:p w14:paraId="0586B3D2" w14:textId="1F23F2D7" w:rsidR="008E5233" w:rsidRDefault="009F3C79" w:rsidP="008E5233">
      <w:pPr>
        <w:pStyle w:val="ListParagraph"/>
        <w:rPr>
          <w:rFonts w:ascii="Sagona Book" w:hAnsi="Sagona Book"/>
          <w:sz w:val="24"/>
          <w:szCs w:val="24"/>
        </w:rPr>
      </w:pPr>
      <w:r>
        <w:rPr>
          <w:rFonts w:ascii="Sagona Book" w:hAnsi="Sagona Book"/>
          <w:sz w:val="24"/>
          <w:szCs w:val="24"/>
        </w:rPr>
        <w:t>CORE-</w:t>
      </w:r>
    </w:p>
    <w:p w14:paraId="5E2DFEA0" w14:textId="31248126" w:rsidR="008E5233" w:rsidRDefault="007C430D" w:rsidP="008E5233">
      <w:pPr>
        <w:pStyle w:val="ListParagraph"/>
        <w:rPr>
          <w:color w:val="212529"/>
          <w:sz w:val="23"/>
          <w:szCs w:val="23"/>
          <w:shd w:val="clear" w:color="auto" w:fill="FFFFFF"/>
        </w:rPr>
      </w:pPr>
      <w:ins w:id="18" w:author="Unknown">
        <w:r>
          <w:rPr>
            <w:color w:val="212529"/>
            <w:sz w:val="23"/>
            <w:szCs w:val="23"/>
            <w:shd w:val="clear" w:color="auto" w:fill="FFFFFF"/>
          </w:rPr>
          <w:t>In 1961, the Congress of Racial Equality (CORE) launched the </w:t>
        </w:r>
        <w:r>
          <w:t>Freedom Rides</w:t>
        </w:r>
      </w:ins>
      <w:r w:rsidR="00627954">
        <w:t xml:space="preserve"> </w:t>
      </w:r>
      <w:ins w:id="19" w:author="Unknown">
        <w:r w:rsidR="00627954">
          <w:rPr>
            <w:rFonts w:ascii="Arial" w:hAnsi="Arial" w:cs="Arial"/>
            <w:color w:val="000000"/>
            <w:sz w:val="23"/>
            <w:szCs w:val="23"/>
            <w:shd w:val="clear" w:color="auto" w:fill="FFFFFF"/>
          </w:rPr>
          <w:t>Bus journeys challenging racial segregation in the South in</w:t>
        </w:r>
      </w:ins>
      <w:r w:rsidR="00627954">
        <w:rPr>
          <w:rFonts w:ascii="Arial" w:hAnsi="Arial" w:cs="Arial"/>
          <w:color w:val="000000"/>
          <w:sz w:val="23"/>
          <w:szCs w:val="23"/>
          <w:shd w:val="clear" w:color="auto" w:fill="FFFFFF"/>
        </w:rPr>
        <w:t xml:space="preserve"> 1961</w:t>
      </w:r>
      <w:ins w:id="20" w:author="Unknown">
        <w:r>
          <w:rPr>
            <w:color w:val="212529"/>
            <w:sz w:val="23"/>
            <w:szCs w:val="23"/>
            <w:shd w:val="clear" w:color="auto" w:fill="FFFFFF"/>
          </w:rPr>
          <w:t>.</w:t>
        </w:r>
      </w:ins>
    </w:p>
    <w:p w14:paraId="02D1F21B" w14:textId="4958B75F" w:rsidR="009F3C79" w:rsidRDefault="009F3C79" w:rsidP="008E5233">
      <w:pPr>
        <w:pStyle w:val="ListParagraph"/>
        <w:rPr>
          <w:rFonts w:ascii="Sagona Book" w:hAnsi="Sagona Book"/>
          <w:sz w:val="24"/>
          <w:szCs w:val="24"/>
        </w:rPr>
      </w:pPr>
      <w:ins w:id="21" w:author="Unknown">
        <w:r>
          <w:rPr>
            <w:color w:val="212529"/>
            <w:sz w:val="23"/>
            <w:szCs w:val="23"/>
            <w:shd w:val="clear" w:color="auto" w:fill="FFFFFF"/>
          </w:rPr>
          <w:t>But their actions led the Interstate Commerce Commission to order buses and terminals desegregated.</w:t>
        </w:r>
      </w:ins>
    </w:p>
    <w:p w14:paraId="61D996C2" w14:textId="7525FB45" w:rsidR="00462BB9" w:rsidRDefault="005B04DD" w:rsidP="00462BB9">
      <w:pPr>
        <w:pStyle w:val="ListParagraph"/>
        <w:numPr>
          <w:ilvl w:val="0"/>
          <w:numId w:val="1"/>
        </w:numPr>
        <w:rPr>
          <w:rFonts w:ascii="Sagona Book" w:hAnsi="Sagona Book"/>
          <w:sz w:val="24"/>
          <w:szCs w:val="24"/>
        </w:rPr>
      </w:pPr>
      <w:r>
        <w:rPr>
          <w:rFonts w:ascii="Sagona Book" w:hAnsi="Sagona Book"/>
          <w:sz w:val="24"/>
          <w:szCs w:val="24"/>
        </w:rPr>
        <w:t xml:space="preserve"> </w:t>
      </w:r>
      <w:r w:rsidR="0040706E">
        <w:rPr>
          <w:rFonts w:ascii="Sagona Book" w:hAnsi="Sagona Book"/>
          <w:sz w:val="24"/>
          <w:szCs w:val="24"/>
        </w:rPr>
        <w:t>What did John F. Kennedy see as his “main concern” in his presidency (before 1963 Kennedy and Civil Rights p.993)? p.991 The Kennedy Years</w:t>
      </w:r>
    </w:p>
    <w:p w14:paraId="08E6847A" w14:textId="15F01C4F" w:rsidR="0071131D" w:rsidRDefault="0071131D" w:rsidP="0071131D">
      <w:pPr>
        <w:pStyle w:val="ListParagraph"/>
        <w:rPr>
          <w:rFonts w:ascii="Sagona Book" w:hAnsi="Sagona Book"/>
          <w:sz w:val="24"/>
          <w:szCs w:val="24"/>
        </w:rPr>
      </w:pPr>
      <w:ins w:id="22" w:author="Unknown">
        <w:r>
          <w:rPr>
            <w:color w:val="212529"/>
            <w:sz w:val="23"/>
            <w:szCs w:val="23"/>
            <w:shd w:val="clear" w:color="auto" w:fill="FFFFFF"/>
          </w:rPr>
          <w:t>At the outset of his presidency, Kennedy regarded civil rights as a distraction from his main concern—vigorous conduct of the Cold War.</w:t>
        </w:r>
      </w:ins>
    </w:p>
    <w:p w14:paraId="443B0845" w14:textId="43438000" w:rsidR="0040706E" w:rsidRDefault="0040706E" w:rsidP="00462BB9">
      <w:pPr>
        <w:pStyle w:val="ListParagraph"/>
        <w:numPr>
          <w:ilvl w:val="0"/>
          <w:numId w:val="1"/>
        </w:numPr>
        <w:rPr>
          <w:rFonts w:ascii="Sagona Book" w:hAnsi="Sagona Book"/>
          <w:sz w:val="24"/>
          <w:szCs w:val="24"/>
        </w:rPr>
      </w:pPr>
      <w:r>
        <w:rPr>
          <w:rFonts w:ascii="Sagona Book" w:hAnsi="Sagona Book"/>
          <w:sz w:val="24"/>
          <w:szCs w:val="24"/>
        </w:rPr>
        <w:t>How did the 1965 Voting Rights Act affect the voting rights of Blacks in America? p.998 The Voting Rights Act</w:t>
      </w:r>
    </w:p>
    <w:p w14:paraId="75B37BC0" w14:textId="3A00F2FA" w:rsidR="00880361" w:rsidRDefault="00880361" w:rsidP="00880361">
      <w:pPr>
        <w:pStyle w:val="ListParagraph"/>
        <w:rPr>
          <w:rFonts w:ascii="Sagona Book" w:hAnsi="Sagona Book"/>
          <w:sz w:val="24"/>
          <w:szCs w:val="24"/>
        </w:rPr>
      </w:pPr>
      <w:ins w:id="23" w:author="Unknown">
        <w:r>
          <w:rPr>
            <w:color w:val="212529"/>
            <w:sz w:val="23"/>
            <w:szCs w:val="23"/>
            <w:shd w:val="clear" w:color="auto" w:fill="FFFFFF"/>
          </w:rPr>
          <w:t>Congress quickly passed the </w:t>
        </w:r>
        <w:r>
          <w:t>Voting Rights Act</w:t>
        </w:r>
      </w:ins>
      <w:r>
        <w:rPr>
          <w:color w:val="212529"/>
          <w:sz w:val="23"/>
          <w:szCs w:val="23"/>
          <w:shd w:val="clear" w:color="auto" w:fill="FFFFFF"/>
        </w:rPr>
        <w:t> </w:t>
      </w:r>
      <w:ins w:id="24" w:author="Unknown">
        <w:r>
          <w:rPr>
            <w:color w:val="212529"/>
            <w:sz w:val="23"/>
            <w:szCs w:val="23"/>
            <w:shd w:val="clear" w:color="auto" w:fill="FFFFFF"/>
          </w:rPr>
          <w:t>of 1965, which allowed federal officials to register voters. Black southerners finally regained the suffrage that had been stripped from them at the turn of the twentieth century. In addition, the Twenty-fourth Amendment to the Constitution outlawed the poll tax, which had long prevented poor blacks (and some whites) from voting in the South.</w:t>
        </w:r>
      </w:ins>
    </w:p>
    <w:p w14:paraId="0F92465C" w14:textId="0372A4A2" w:rsidR="0040706E" w:rsidRDefault="00EB4BFC" w:rsidP="00462BB9">
      <w:pPr>
        <w:pStyle w:val="ListParagraph"/>
        <w:numPr>
          <w:ilvl w:val="0"/>
          <w:numId w:val="1"/>
        </w:numPr>
        <w:rPr>
          <w:rFonts w:ascii="Sagona Book" w:hAnsi="Sagona Book"/>
          <w:sz w:val="24"/>
          <w:szCs w:val="24"/>
        </w:rPr>
      </w:pPr>
      <w:r>
        <w:rPr>
          <w:rFonts w:ascii="Sagona Book" w:hAnsi="Sagona Book"/>
          <w:sz w:val="24"/>
          <w:szCs w:val="24"/>
        </w:rPr>
        <w:t xml:space="preserve">Where did the “War on Poverty” see success? Were poor people expected to play a role </w:t>
      </w:r>
      <w:r w:rsidR="00986596">
        <w:rPr>
          <w:rFonts w:ascii="Sagona Book" w:hAnsi="Sagona Book"/>
          <w:sz w:val="24"/>
          <w:szCs w:val="24"/>
        </w:rPr>
        <w:t>in the “War on Poverty?” Pp.1000-1001 The War on Poverty</w:t>
      </w:r>
    </w:p>
    <w:p w14:paraId="4F514C1A" w14:textId="77777777" w:rsidR="005F13A3" w:rsidRDefault="005F13A3" w:rsidP="005F13A3">
      <w:pPr>
        <w:pStyle w:val="ListParagraph"/>
        <w:rPr>
          <w:rFonts w:ascii="Sagona Book" w:hAnsi="Sagona Book"/>
          <w:sz w:val="24"/>
          <w:szCs w:val="24"/>
        </w:rPr>
      </w:pPr>
    </w:p>
    <w:p w14:paraId="4D93C19C" w14:textId="2DE942BA" w:rsidR="00B545DB" w:rsidRDefault="00B545DB" w:rsidP="005F13A3">
      <w:pPr>
        <w:pStyle w:val="ListParagraph"/>
        <w:rPr>
          <w:rFonts w:ascii="Sagona Book" w:hAnsi="Sagona Book"/>
          <w:sz w:val="24"/>
          <w:szCs w:val="24"/>
        </w:rPr>
      </w:pPr>
      <w:ins w:id="25" w:author="Unknown">
        <w:r>
          <w:rPr>
            <w:rFonts w:ascii="Arial" w:hAnsi="Arial" w:cs="Arial"/>
            <w:color w:val="212529"/>
            <w:shd w:val="clear" w:color="auto" w:fill="FFFFFF"/>
          </w:rPr>
          <w:t>During the 1960s, an expanding economy and government programs assisting the poor produced a steady decrease in the percentage of Americans living in poverty.</w:t>
        </w:r>
      </w:ins>
    </w:p>
    <w:p w14:paraId="40FA6037" w14:textId="77777777" w:rsidR="009732EE" w:rsidRDefault="009732EE" w:rsidP="005F13A3">
      <w:pPr>
        <w:pStyle w:val="ListParagraph"/>
        <w:rPr>
          <w:rFonts w:ascii="Sagona Book" w:hAnsi="Sagona Book"/>
          <w:sz w:val="24"/>
          <w:szCs w:val="24"/>
        </w:rPr>
      </w:pPr>
    </w:p>
    <w:p w14:paraId="0D90292D" w14:textId="77777777" w:rsidR="009732EE" w:rsidRDefault="009732EE" w:rsidP="005F13A3">
      <w:pPr>
        <w:pStyle w:val="ListParagraph"/>
        <w:rPr>
          <w:rFonts w:ascii="Sagona Book" w:hAnsi="Sagona Book"/>
          <w:sz w:val="24"/>
          <w:szCs w:val="24"/>
        </w:rPr>
      </w:pPr>
    </w:p>
    <w:p w14:paraId="7FD969EC" w14:textId="3C232F28" w:rsidR="009732EE" w:rsidRPr="00462BB9" w:rsidRDefault="009732EE" w:rsidP="005F13A3">
      <w:pPr>
        <w:pStyle w:val="ListParagraph"/>
        <w:rPr>
          <w:rFonts w:ascii="Sagona Book" w:hAnsi="Sagona Book"/>
          <w:sz w:val="24"/>
          <w:szCs w:val="24"/>
        </w:rPr>
      </w:pPr>
      <w:ins w:id="26" w:author="Unknown">
        <w:r>
          <w:rPr>
            <w:color w:val="212529"/>
            <w:sz w:val="23"/>
            <w:szCs w:val="23"/>
            <w:shd w:val="clear" w:color="auto" w:fill="FFFFFF"/>
          </w:rPr>
          <w:t> In an echo of SNCC’s philosophy of empowering ordinary individuals to take control of their lives, the War on Poverty required that poor people play a leading part in the design and implementation of local policies, a recipe for continuing conflict with local political leaders accustomed to controlling the flow of federal dollars. The grassroots War on Poverty contributed to an upsurge of local radical activism.</w:t>
        </w:r>
      </w:ins>
    </w:p>
    <w:sectPr w:rsidR="009732EE" w:rsidRPr="00462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agona Book">
    <w:altName w:val="Sagona Book"/>
    <w:charset w:val="00"/>
    <w:family w:val="roman"/>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04CB"/>
    <w:multiLevelType w:val="hybridMultilevel"/>
    <w:tmpl w:val="42BC7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831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91D"/>
    <w:rsid w:val="00035BEC"/>
    <w:rsid w:val="000D7689"/>
    <w:rsid w:val="00121A6C"/>
    <w:rsid w:val="0024106E"/>
    <w:rsid w:val="00256621"/>
    <w:rsid w:val="002C0524"/>
    <w:rsid w:val="002E16D2"/>
    <w:rsid w:val="002F0120"/>
    <w:rsid w:val="00323C91"/>
    <w:rsid w:val="003409F1"/>
    <w:rsid w:val="00342ABD"/>
    <w:rsid w:val="0040706E"/>
    <w:rsid w:val="00411564"/>
    <w:rsid w:val="00457845"/>
    <w:rsid w:val="00462BB9"/>
    <w:rsid w:val="004A7983"/>
    <w:rsid w:val="004B7B56"/>
    <w:rsid w:val="005365BA"/>
    <w:rsid w:val="00537B87"/>
    <w:rsid w:val="005B04DD"/>
    <w:rsid w:val="005B5EF2"/>
    <w:rsid w:val="005F13A3"/>
    <w:rsid w:val="00627954"/>
    <w:rsid w:val="006A561C"/>
    <w:rsid w:val="0071131D"/>
    <w:rsid w:val="00765708"/>
    <w:rsid w:val="007C430D"/>
    <w:rsid w:val="007D0DB6"/>
    <w:rsid w:val="00880361"/>
    <w:rsid w:val="00887C00"/>
    <w:rsid w:val="008E5233"/>
    <w:rsid w:val="009732EE"/>
    <w:rsid w:val="009745FD"/>
    <w:rsid w:val="00986596"/>
    <w:rsid w:val="009E7A38"/>
    <w:rsid w:val="009F3C79"/>
    <w:rsid w:val="00A2191D"/>
    <w:rsid w:val="00AD2344"/>
    <w:rsid w:val="00B06FF6"/>
    <w:rsid w:val="00B31CB4"/>
    <w:rsid w:val="00B4191D"/>
    <w:rsid w:val="00B545DB"/>
    <w:rsid w:val="00BE3C19"/>
    <w:rsid w:val="00BF14EA"/>
    <w:rsid w:val="00D75449"/>
    <w:rsid w:val="00EB4BFC"/>
    <w:rsid w:val="00FC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FBE5"/>
  <w15:chartTrackingRefBased/>
  <w15:docId w15:val="{A2D2A18B-9DD3-4478-ACF1-FA6604E0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3</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angela.holder</dc:creator>
  <cp:keywords/>
  <dc:description/>
  <cp:lastModifiedBy>Emma Pham</cp:lastModifiedBy>
  <cp:revision>34</cp:revision>
  <dcterms:created xsi:type="dcterms:W3CDTF">2020-11-17T04:55:00Z</dcterms:created>
  <dcterms:modified xsi:type="dcterms:W3CDTF">2023-04-06T16:46:00Z</dcterms:modified>
</cp:coreProperties>
</file>